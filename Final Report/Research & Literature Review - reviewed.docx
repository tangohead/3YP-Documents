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229AC" w14:textId="77777777" w:rsidR="005F46B4" w:rsidRDefault="00B8086C">
      <w:pPr>
        <w:pStyle w:val="Title"/>
      </w:pPr>
      <w:r>
        <w:t>Research &amp; Literature Review</w:t>
      </w:r>
    </w:p>
    <w:p w14:paraId="45C587B9" w14:textId="77777777" w:rsidR="005F46B4" w:rsidRDefault="005F46B4">
      <w:pPr>
        <w:pStyle w:val="Standard"/>
      </w:pPr>
    </w:p>
    <w:p w14:paraId="129A570E" w14:textId="5B58156F" w:rsidR="0031689A" w:rsidRPr="0031689A" w:rsidRDefault="00B8086C" w:rsidP="0031689A">
      <w:pPr>
        <w:pStyle w:val="Heading1"/>
        <w:rPr>
          <w:rPrChange w:id="0" w:author="Matt" w:date="2013-04-21T20:32:00Z">
            <w:rPr/>
          </w:rPrChange>
        </w:rPr>
      </w:pPr>
      <w:r>
        <w:t>Overvie</w:t>
      </w:r>
      <w:ins w:id="1" w:author="Matt" w:date="2013-04-21T20:32:00Z">
        <w:r w:rsidR="0031689A">
          <w:t>w</w:t>
        </w:r>
      </w:ins>
      <w:del w:id="2" w:author="Matt" w:date="2013-04-21T20:32:00Z">
        <w:r w:rsidDel="0031689A">
          <w:delText>w</w:delText>
        </w:r>
      </w:del>
    </w:p>
    <w:p w14:paraId="5212BE8B" w14:textId="364A244B" w:rsidR="005F46B4" w:rsidRDefault="0031689A">
      <w:pPr>
        <w:pStyle w:val="Standard"/>
      </w:pPr>
      <w:ins w:id="3" w:author="Matt" w:date="2013-04-21T20:34:00Z">
        <w:r>
          <w:t xml:space="preserve">An underlying </w:t>
        </w:r>
      </w:ins>
      <w:ins w:id="4" w:author="Matt" w:date="2013-04-21T20:35:00Z">
        <w:r>
          <w:t>requirement</w:t>
        </w:r>
      </w:ins>
      <w:ins w:id="5" w:author="Matt" w:date="2013-04-21T20:34:00Z">
        <w:r>
          <w:t xml:space="preserve"> of the project is to incorporate a number of different Computer Science fields</w:t>
        </w:r>
      </w:ins>
      <w:ins w:id="6" w:author="Matt" w:date="2013-04-21T20:35:00Z">
        <w:r>
          <w:t xml:space="preserve"> in order to gain new information; </w:t>
        </w:r>
      </w:ins>
      <w:commentRangeStart w:id="7"/>
      <w:del w:id="8" w:author="Matt" w:date="2013-04-21T20:35:00Z">
        <w:r w:rsidR="00B8086C" w:rsidDel="0031689A">
          <w:delText>Due</w:delText>
        </w:r>
      </w:del>
      <w:commentRangeEnd w:id="7"/>
      <w:r w:rsidR="00D71536">
        <w:rPr>
          <w:rStyle w:val="CommentReference"/>
        </w:rPr>
        <w:commentReference w:id="7"/>
      </w:r>
      <w:del w:id="9" w:author="Matt" w:date="2013-04-21T20:35:00Z">
        <w:r w:rsidR="00B8086C" w:rsidDel="0031689A">
          <w:delText xml:space="preserve"> to the variety of fields </w:delText>
        </w:r>
      </w:del>
      <w:del w:id="10" w:author="Chris Chamberlain" w:date="2013-04-17T18:42:00Z">
        <w:r w:rsidR="00B8086C" w:rsidDel="0046663B">
          <w:delText>interacting within</w:delText>
        </w:r>
      </w:del>
      <w:ins w:id="11" w:author="Chris Chamberlain" w:date="2013-04-17T18:42:00Z">
        <w:del w:id="12" w:author="Matt" w:date="2013-04-21T20:35:00Z">
          <w:r w:rsidR="0046663B" w:rsidDel="0031689A">
            <w:delText>which</w:delText>
          </w:r>
        </w:del>
      </w:ins>
      <w:del w:id="13" w:author="Matt" w:date="2013-04-21T20:35:00Z">
        <w:r w:rsidR="00B8086C" w:rsidDel="0031689A">
          <w:delText xml:space="preserve"> </w:delText>
        </w:r>
      </w:del>
      <w:ins w:id="14" w:author="Chris Chamberlain" w:date="2013-04-17T18:42:00Z">
        <w:del w:id="15" w:author="Matt" w:date="2013-04-21T20:35:00Z">
          <w:r w:rsidR="0046663B" w:rsidDel="0031689A">
            <w:delText xml:space="preserve">directly interact with </w:delText>
          </w:r>
        </w:del>
      </w:ins>
      <w:del w:id="16" w:author="Matt" w:date="2013-04-21T20:35:00Z">
        <w:r w:rsidR="00B8086C" w:rsidDel="0031689A">
          <w:delText xml:space="preserve">the project, </w:delText>
        </w:r>
      </w:del>
      <w:r w:rsidR="00B8086C">
        <w:t xml:space="preserve">understanding the </w:t>
      </w:r>
      <w:del w:id="17" w:author="Matt" w:date="2013-04-21T20:35:00Z">
        <w:r w:rsidR="00B8086C" w:rsidDel="0031689A">
          <w:delText xml:space="preserve">relevant </w:delText>
        </w:r>
      </w:del>
      <w:r w:rsidR="00B8086C">
        <w:t xml:space="preserve">background to each of these </w:t>
      </w:r>
      <w:del w:id="18" w:author="Chris Chamberlain" w:date="2013-04-17T18:42:00Z">
        <w:r w:rsidR="00B8086C" w:rsidDel="0046663B">
          <w:delText xml:space="preserve">areas </w:delText>
        </w:r>
      </w:del>
      <w:r w:rsidR="00B8086C">
        <w:t xml:space="preserve">is the key to </w:t>
      </w:r>
      <w:del w:id="19" w:author="Matt" w:date="2013-04-21T20:35:00Z">
        <w:r w:rsidR="00B8086C" w:rsidDel="0031689A">
          <w:delText>creating a</w:delText>
        </w:r>
      </w:del>
      <w:ins w:id="20" w:author="Chris Chamberlain" w:date="2013-04-17T18:42:00Z">
        <w:del w:id="21" w:author="Matt" w:date="2013-04-21T20:35:00Z">
          <w:r w:rsidR="0046663B" w:rsidDel="0031689A">
            <w:delText xml:space="preserve"> justifiable</w:delText>
          </w:r>
        </w:del>
      </w:ins>
      <w:del w:id="22" w:author="Matt" w:date="2013-04-21T20:35:00Z">
        <w:r w:rsidR="00B8086C" w:rsidDel="0031689A">
          <w:delText xml:space="preserve"> representative model</w:delText>
        </w:r>
      </w:del>
      <w:ins w:id="23" w:author="Matt" w:date="2013-04-21T20:35:00Z">
        <w:r>
          <w:t>being able to represent the real-world phenomena</w:t>
        </w:r>
      </w:ins>
      <w:r w:rsidR="00B8086C">
        <w:t>. Specifically, investigating how social networks and personal health interact provide</w:t>
      </w:r>
      <w:ins w:id="24" w:author="Chris Chamberlain" w:date="2013-04-17T18:32:00Z">
        <w:r w:rsidR="00D71536">
          <w:t>s</w:t>
        </w:r>
      </w:ins>
      <w:r w:rsidR="00B8086C">
        <w:t xml:space="preserve"> a good starting point </w:t>
      </w:r>
      <w:del w:id="25" w:author="Chris Chamberlain" w:date="2013-04-17T18:43:00Z">
        <w:r w:rsidR="00B8086C" w:rsidDel="0046663B">
          <w:delText xml:space="preserve">in </w:delText>
        </w:r>
      </w:del>
      <w:ins w:id="26" w:author="Chris Chamberlain" w:date="2013-04-17T18:43:00Z">
        <w:r w:rsidR="0046663B">
          <w:t xml:space="preserve">for </w:t>
        </w:r>
      </w:ins>
      <w:r w:rsidR="00B8086C">
        <w:t xml:space="preserve">creating an agent-based model. This section will consider relevant and similar works to both </w:t>
      </w:r>
      <w:del w:id="27" w:author="Chris Chamberlain" w:date="2013-04-17T18:44:00Z">
        <w:r w:rsidR="00B8086C" w:rsidDel="0046663B">
          <w:delText>justify</w:delText>
        </w:r>
      </w:del>
      <w:ins w:id="28" w:author="Chris Chamberlain" w:date="2013-04-17T18:44:00Z">
        <w:r w:rsidR="0046663B">
          <w:t>validate</w:t>
        </w:r>
      </w:ins>
      <w:r w:rsidR="00B8086C">
        <w:t xml:space="preserve"> </w:t>
      </w:r>
      <w:ins w:id="29" w:author="Chris Chamberlain" w:date="2013-04-17T18:35:00Z">
        <w:r w:rsidR="00D71536">
          <w:t xml:space="preserve">assumptions </w:t>
        </w:r>
      </w:ins>
      <w:r w:rsidR="00B8086C">
        <w:t>and allow the project to expand upon the existing knowledgebase.</w:t>
      </w:r>
    </w:p>
    <w:p w14:paraId="3424B4B6" w14:textId="77777777" w:rsidR="005F46B4" w:rsidRDefault="00B8086C">
      <w:pPr>
        <w:pStyle w:val="Heading1"/>
      </w:pPr>
      <w:r>
        <w:t>Social Networks</w:t>
      </w:r>
    </w:p>
    <w:p w14:paraId="7F357844" w14:textId="4A4D8F96" w:rsidR="005F46B4" w:rsidRDefault="0046663B">
      <w:pPr>
        <w:pStyle w:val="Standard"/>
      </w:pPr>
      <w:ins w:id="30" w:author="Chris Chamberlain" w:date="2013-04-17T18:45:00Z">
        <w:r>
          <w:t>Whilst social networks have always existed</w:t>
        </w:r>
      </w:ins>
      <w:ins w:id="31" w:author="Matt" w:date="2013-04-20T20:29:00Z">
        <w:r w:rsidR="00AA6F49">
          <w:t xml:space="preserve"> </w:t>
        </w:r>
      </w:ins>
      <w:ins w:id="32" w:author="Chris Chamberlain" w:date="2013-04-17T18:45:00Z">
        <w:del w:id="33" w:author="Matt" w:date="2013-04-20T20:29:00Z">
          <w:r w:rsidDel="00AA6F49">
            <w:delText>,</w:delText>
          </w:r>
        </w:del>
        <w:del w:id="34" w:author="Matt" w:date="2013-04-20T20:28:00Z">
          <w:r w:rsidDel="00AA6F49">
            <w:delText xml:space="preserve"> a</w:delText>
          </w:r>
        </w:del>
      </w:ins>
      <w:commentRangeStart w:id="35"/>
      <w:del w:id="36" w:author="Chris Chamberlain" w:date="2013-04-17T18:45:00Z">
        <w:r w:rsidR="00B8086C" w:rsidDel="0046663B">
          <w:delText>A</w:delText>
        </w:r>
      </w:del>
      <w:del w:id="37" w:author="Matt" w:date="2013-04-20T20:28:00Z">
        <w:r w:rsidR="00B8086C" w:rsidDel="00AA6F49">
          <w:delText>s described previously</w:delText>
        </w:r>
      </w:del>
      <w:ins w:id="38" w:author="Chris Chamberlain" w:date="2013-04-17T18:36:00Z">
        <w:del w:id="39" w:author="Matt" w:date="2013-04-20T20:28:00Z">
          <w:r w:rsidR="00D71536" w:rsidDel="00AA6F49">
            <w:delText xml:space="preserve"> described</w:delText>
          </w:r>
        </w:del>
      </w:ins>
      <w:commentRangeEnd w:id="35"/>
      <w:ins w:id="40" w:author="Chris Chamberlain" w:date="2013-04-17T18:37:00Z">
        <w:del w:id="41" w:author="Matt" w:date="2013-04-20T20:28:00Z">
          <w:r w:rsidR="00D71536" w:rsidDel="00AA6F49">
            <w:rPr>
              <w:rStyle w:val="CommentReference"/>
            </w:rPr>
            <w:commentReference w:id="35"/>
          </w:r>
        </w:del>
      </w:ins>
      <w:del w:id="42" w:author="Matt" w:date="2013-04-20T20:28:00Z">
        <w:r w:rsidR="00B8086C" w:rsidDel="00AA6F49">
          <w:delText xml:space="preserve">, social networks, whilst always existing, </w:delText>
        </w:r>
      </w:del>
      <w:ins w:id="43" w:author="Chris Chamberlain" w:date="2013-04-17T18:45:00Z">
        <w:del w:id="44" w:author="Matt" w:date="2013-04-20T20:28:00Z">
          <w:r w:rsidDel="00AA6F49">
            <w:delText xml:space="preserve"> </w:delText>
          </w:r>
        </w:del>
        <w:r>
          <w:t xml:space="preserve">they </w:t>
        </w:r>
      </w:ins>
      <w:r w:rsidR="00B8086C">
        <w:t xml:space="preserve">have become a popular </w:t>
      </w:r>
      <w:del w:id="45" w:author="Matt" w:date="2013-04-20T20:29:00Z">
        <w:r w:rsidR="00B8086C" w:rsidDel="00A17028">
          <w:delText xml:space="preserve">topic </w:delText>
        </w:r>
      </w:del>
      <w:ins w:id="46" w:author="Matt" w:date="2013-04-20T20:29:00Z">
        <w:r w:rsidR="00A17028">
          <w:t xml:space="preserve">area of research </w:t>
        </w:r>
      </w:ins>
      <w:r w:rsidR="00B8086C">
        <w:t>in recent years</w:t>
      </w:r>
      <w:ins w:id="47" w:author="Matt" w:date="2013-04-20T20:29:00Z">
        <w:r w:rsidR="00A17028">
          <w:t>;</w:t>
        </w:r>
      </w:ins>
      <w:del w:id="48" w:author="Matt" w:date="2013-04-20T20:29:00Z">
        <w:r w:rsidR="00B8086C" w:rsidDel="00A17028">
          <w:delText>.</w:delText>
        </w:r>
      </w:del>
      <w:r w:rsidR="00B8086C">
        <w:t xml:space="preserve"> </w:t>
      </w:r>
      <w:del w:id="49" w:author="Matt" w:date="2013-04-20T20:29:00Z">
        <w:r w:rsidR="00B8086C" w:rsidDel="00A17028">
          <w:delText>I</w:delText>
        </w:r>
      </w:del>
      <w:ins w:id="50" w:author="Matt" w:date="2013-04-20T20:29:00Z">
        <w:r w:rsidR="00A17028">
          <w:t>i</w:t>
        </w:r>
      </w:ins>
      <w:r w:rsidR="00B8086C">
        <w:t xml:space="preserve">n particular, </w:t>
      </w:r>
      <w:ins w:id="51" w:author="Matt" w:date="2013-04-20T20:29:00Z">
        <w:r w:rsidR="00A17028">
          <w:t xml:space="preserve">by </w:t>
        </w:r>
      </w:ins>
      <w:r w:rsidR="00B8086C">
        <w:t>applying an analytical approach</w:t>
      </w:r>
      <w:ins w:id="52" w:author="Matt" w:date="2013-04-20T20:29:00Z">
        <w:r w:rsidR="00A17028">
          <w:t xml:space="preserve">, a </w:t>
        </w:r>
      </w:ins>
      <w:del w:id="53" w:author="Matt" w:date="2013-04-20T20:29:00Z">
        <w:r w:rsidR="00B8086C" w:rsidDel="00A17028">
          <w:delText xml:space="preserve"> </w:delText>
        </w:r>
        <w:commentRangeStart w:id="54"/>
        <w:r w:rsidR="00B8086C" w:rsidDel="00A17028">
          <w:delText xml:space="preserve">to them </w:delText>
        </w:r>
        <w:commentRangeEnd w:id="54"/>
        <w:r w:rsidDel="00A17028">
          <w:rPr>
            <w:rStyle w:val="CommentReference"/>
          </w:rPr>
          <w:commentReference w:id="54"/>
        </w:r>
        <w:r w:rsidR="00B8086C" w:rsidDel="00A17028">
          <w:delText xml:space="preserve">has led to </w:delText>
        </w:r>
        <w:commentRangeStart w:id="55"/>
        <w:r w:rsidR="00B8086C" w:rsidDel="00A17028">
          <w:delText xml:space="preserve">a </w:delText>
        </w:r>
      </w:del>
      <w:r w:rsidR="00B8086C">
        <w:t>formal</w:t>
      </w:r>
      <w:ins w:id="56" w:author="Matt" w:date="2013-04-20T20:29:00Z">
        <w:r w:rsidR="00A17028">
          <w:t xml:space="preserve"> method of representation has been created.</w:t>
        </w:r>
      </w:ins>
      <w:del w:id="57" w:author="Matt" w:date="2013-04-20T20:29:00Z">
        <w:r w:rsidR="00B8086C" w:rsidDel="00A17028">
          <w:delText>isation</w:delText>
        </w:r>
        <w:commentRangeEnd w:id="55"/>
        <w:r w:rsidDel="00A17028">
          <w:rPr>
            <w:rStyle w:val="CommentReference"/>
          </w:rPr>
          <w:commentReference w:id="55"/>
        </w:r>
        <w:r w:rsidR="00B8086C" w:rsidDel="00A17028">
          <w:delText>.</w:delText>
        </w:r>
      </w:del>
      <w:r w:rsidR="00B8086C">
        <w:t xml:space="preserve"> At the lowest level, networks are represented using mathematical graph theory [</w:t>
      </w:r>
      <w:r w:rsidR="00B8086C">
        <w:rPr>
          <w:b/>
        </w:rPr>
        <w:t>ref NetMark</w:t>
      </w:r>
      <w:r w:rsidR="00B8086C">
        <w:t xml:space="preserve">]. This means that individual entities within the network are </w:t>
      </w:r>
      <w:del w:id="58" w:author="Chris Chamberlain" w:date="2013-04-17T18:47:00Z">
        <w:r w:rsidR="00B8086C" w:rsidDel="0046663B">
          <w:delText xml:space="preserve">shown </w:delText>
        </w:r>
      </w:del>
      <w:ins w:id="59" w:author="Chris Chamberlain" w:date="2013-04-17T18:47:00Z">
        <w:r>
          <w:t xml:space="preserve">represented </w:t>
        </w:r>
      </w:ins>
      <w:r w:rsidR="00B8086C">
        <w:t>as nodes, whilst relations between these entities are edges. Importantly, these edges can be either directed or undirected, which can change their meaning depending on context – for example, directed edges could be used to show how one node likes another [</w:t>
      </w:r>
      <w:r w:rsidR="00B8086C">
        <w:rPr>
          <w:b/>
        </w:rPr>
        <w:t>ref USN 14</w:t>
      </w:r>
      <w:r w:rsidR="00B8086C">
        <w:t>]. By extension, a bidirectional edge represents some mutual relationship between the nodes.</w:t>
      </w:r>
    </w:p>
    <w:p w14:paraId="4153B3DA" w14:textId="40FE7334" w:rsidR="005F46B4" w:rsidRDefault="00B8086C">
      <w:pPr>
        <w:pStyle w:val="Standard"/>
      </w:pPr>
      <w:r>
        <w:t xml:space="preserve">Building on this basic set of terms, a number of structural definitions emerge that begin to </w:t>
      </w:r>
      <w:ins w:id="60" w:author="Chris Chamberlain" w:date="2013-04-17T18:49:00Z">
        <w:r w:rsidR="0046663B">
          <w:t xml:space="preserve">directly relate </w:t>
        </w:r>
        <w:del w:id="61" w:author="Matt" w:date="2013-04-20T20:32:00Z">
          <w:r w:rsidR="0046663B" w:rsidDel="007D1703">
            <w:delText>(</w:delText>
          </w:r>
        </w:del>
      </w:ins>
      <w:commentRangeStart w:id="62"/>
      <w:del w:id="63" w:author="Matt" w:date="2013-04-20T20:32:00Z">
        <w:r w:rsidDel="007D1703">
          <w:delText>underpin</w:delText>
        </w:r>
      </w:del>
      <w:ins w:id="64" w:author="Chris Chamberlain" w:date="2013-04-17T18:49:00Z">
        <w:del w:id="65" w:author="Matt" w:date="2013-04-20T20:32:00Z">
          <w:r w:rsidR="0046663B" w:rsidDel="007D1703">
            <w:delText>)</w:delText>
          </w:r>
        </w:del>
      </w:ins>
      <w:del w:id="66" w:author="Matt" w:date="2013-04-20T20:32:00Z">
        <w:r w:rsidDel="007D1703">
          <w:delText xml:space="preserve"> </w:delText>
        </w:r>
      </w:del>
      <w:r>
        <w:t>the theoretical to the practical</w:t>
      </w:r>
      <w:commentRangeEnd w:id="62"/>
      <w:r w:rsidR="0046663B">
        <w:rPr>
          <w:rStyle w:val="CommentReference"/>
        </w:rPr>
        <w:commentReference w:id="62"/>
      </w:r>
      <w:r>
        <w:t xml:space="preserve">. A key </w:t>
      </w:r>
      <w:del w:id="67" w:author="Chris Chamberlain" w:date="2013-04-17T18:50:00Z">
        <w:r w:rsidDel="0046663B">
          <w:delText xml:space="preserve">one </w:delText>
        </w:r>
      </w:del>
      <w:ins w:id="68" w:author="Chris Chamberlain" w:date="2013-04-17T18:50:00Z">
        <w:r w:rsidR="0046663B">
          <w:t xml:space="preserve">concept </w:t>
        </w:r>
      </w:ins>
      <w:r>
        <w:t xml:space="preserve">is that of </w:t>
      </w:r>
      <w:r>
        <w:rPr>
          <w:i/>
          <w:iCs/>
        </w:rPr>
        <w:t>triadic closure</w:t>
      </w:r>
      <w:r>
        <w:t xml:space="preserve">, which </w:t>
      </w:r>
      <w:del w:id="69" w:author="Chris Chamberlain" w:date="2013-04-17T18:50:00Z">
        <w:r w:rsidDel="0046663B">
          <w:delText xml:space="preserve">is </w:delText>
        </w:r>
      </w:del>
      <w:ins w:id="70" w:author="Chris Chamberlain" w:date="2013-04-17T18:50:00Z">
        <w:r w:rsidR="0046663B">
          <w:t xml:space="preserve">states that, </w:t>
        </w:r>
      </w:ins>
      <w:r>
        <w:t xml:space="preserve">where two nodes </w:t>
      </w:r>
      <w:del w:id="71" w:author="Chris Chamberlain" w:date="2013-04-17T18:50:00Z">
        <w:r w:rsidDel="0046663B">
          <w:delText xml:space="preserve">that </w:delText>
        </w:r>
      </w:del>
      <w:r>
        <w:t>share a common connection</w:t>
      </w:r>
      <w:del w:id="72" w:author="Chris Chamberlain" w:date="2013-04-17T18:50:00Z">
        <w:r w:rsidDel="0046663B">
          <w:delText xml:space="preserve"> are</w:delText>
        </w:r>
      </w:del>
      <w:r>
        <w:t xml:space="preserve">, </w:t>
      </w:r>
      <w:del w:id="73" w:author="Chris Chamberlain" w:date="2013-04-17T18:51:00Z">
        <w:r w:rsidDel="0046663B">
          <w:delText xml:space="preserve">at some point in the future, </w:delText>
        </w:r>
      </w:del>
      <w:ins w:id="74" w:author="Chris Chamberlain" w:date="2013-04-17T18:51:00Z">
        <w:r w:rsidR="0046663B">
          <w:t xml:space="preserve">they </w:t>
        </w:r>
      </w:ins>
      <w:ins w:id="75" w:author="Chris Chamberlain" w:date="2013-04-17T18:50:00Z">
        <w:r w:rsidR="0046663B">
          <w:t xml:space="preserve">are </w:t>
        </w:r>
      </w:ins>
      <w:r>
        <w:t xml:space="preserve">more likely to be </w:t>
      </w:r>
      <w:del w:id="76" w:author="Chris Chamberlain" w:date="2013-04-17T18:51:00Z">
        <w:r w:rsidDel="0046663B">
          <w:delText xml:space="preserve">connected </w:delText>
        </w:r>
      </w:del>
      <w:ins w:id="77" w:author="Chris Chamberlain" w:date="2013-04-17T18:51:00Z">
        <w:r w:rsidR="0046663B">
          <w:t xml:space="preserve">connected at some point in the future </w:t>
        </w:r>
      </w:ins>
      <w:r>
        <w:t>[</w:t>
      </w:r>
      <w:r>
        <w:rPr>
          <w:b/>
          <w:bCs/>
        </w:rPr>
        <w:t>ref NetMark pg 44</w:t>
      </w:r>
      <w:r>
        <w:t xml:space="preserve">]. This is particularly </w:t>
      </w:r>
      <w:del w:id="78" w:author="Chris Chamberlain" w:date="2013-04-17T18:51:00Z">
        <w:r w:rsidDel="0046663B">
          <w:delText xml:space="preserve">important </w:delText>
        </w:r>
      </w:del>
      <w:ins w:id="79" w:author="Chris Chamberlain" w:date="2013-04-17T18:51:00Z">
        <w:r w:rsidR="0046663B">
          <w:t>influential with</w:t>
        </w:r>
      </w:ins>
      <w:r>
        <w:t>in social networks</w:t>
      </w:r>
      <w:ins w:id="80" w:author="Chris Chamberlain" w:date="2013-04-17T18:51:00Z">
        <w:r w:rsidR="0046663B">
          <w:t>,</w:t>
        </w:r>
      </w:ins>
      <w:r>
        <w:t xml:space="preserve"> when it comes to working out which pairs of people are going to form connections next. Extending this, the idea of </w:t>
      </w:r>
      <w:r>
        <w:rPr>
          <w:i/>
          <w:iCs/>
        </w:rPr>
        <w:t>strong</w:t>
      </w:r>
      <w:r>
        <w:t xml:space="preserve"> </w:t>
      </w:r>
      <w:r>
        <w:rPr>
          <w:i/>
          <w:iCs/>
        </w:rPr>
        <w:t>&amp;</w:t>
      </w:r>
      <w:r>
        <w:t xml:space="preserve"> </w:t>
      </w:r>
      <w:r>
        <w:rPr>
          <w:i/>
          <w:iCs/>
        </w:rPr>
        <w:t>weak ties</w:t>
      </w:r>
      <w:r>
        <w:t xml:space="preserve"> brings an extra </w:t>
      </w:r>
      <w:del w:id="81" w:author="Chris Chamberlain" w:date="2013-04-17T18:51:00Z">
        <w:r w:rsidDel="003A3376">
          <w:delText xml:space="preserve">aspect </w:delText>
        </w:r>
      </w:del>
      <w:ins w:id="82" w:author="Chris Chamberlain" w:date="2013-04-17T18:51:00Z">
        <w:r w:rsidR="003A3376">
          <w:t xml:space="preserve">dimension </w:t>
        </w:r>
      </w:ins>
      <w:r>
        <w:t>to the edges between nodes. A strong tie may be likened to a friendship</w:t>
      </w:r>
      <w:ins w:id="83" w:author="Chris Chamberlain" w:date="2013-04-17T18:52:00Z">
        <w:r w:rsidR="003A3376">
          <w:t>,</w:t>
        </w:r>
      </w:ins>
      <w:r>
        <w:t xml:space="preserve"> </w:t>
      </w:r>
      <w:del w:id="84" w:author="Chris Chamberlain" w:date="2013-04-17T18:52:00Z">
        <w:r w:rsidDel="003A3376">
          <w:delText xml:space="preserve">whereas </w:delText>
        </w:r>
      </w:del>
      <w:ins w:id="85" w:author="Chris Chamberlain" w:date="2013-04-17T18:52:00Z">
        <w:r w:rsidR="003A3376">
          <w:t xml:space="preserve">and </w:t>
        </w:r>
      </w:ins>
      <w:r>
        <w:t>a weak tie to an acquaintance</w:t>
      </w:r>
      <w:ins w:id="86" w:author="Chris Chamberlain" w:date="2013-04-17T18:52:00Z">
        <w:r w:rsidR="003A3376">
          <w:t>, for example</w:t>
        </w:r>
      </w:ins>
      <w:r>
        <w:t>. Generally, the stronger ties are present in small, connected clusters whereas weaker ties link these clusters together [</w:t>
      </w:r>
      <w:r>
        <w:rPr>
          <w:b/>
          <w:bCs/>
        </w:rPr>
        <w:t>ref NetMark 46-48</w:t>
      </w:r>
      <w:r>
        <w:t>]. Again relating this to real-world examples, this is similar to groups of close friends being connected to others by acquaintances in other groups. Quantifying</w:t>
      </w:r>
      <w:commentRangeStart w:id="87"/>
      <w:commentRangeStart w:id="88"/>
      <w:r>
        <w:t xml:space="preserve"> </w:t>
      </w:r>
      <w:ins w:id="89" w:author="Chris Chamberlain" w:date="2013-04-17T18:52:00Z">
        <w:r w:rsidR="003A3376">
          <w:t xml:space="preserve">a </w:t>
        </w:r>
        <w:commentRangeEnd w:id="87"/>
        <w:r w:rsidR="003A3376">
          <w:rPr>
            <w:rStyle w:val="CommentReference"/>
          </w:rPr>
          <w:commentReference w:id="87"/>
        </w:r>
      </w:ins>
      <w:commentRangeEnd w:id="88"/>
      <w:r w:rsidR="007D1703">
        <w:rPr>
          <w:rStyle w:val="CommentReference"/>
        </w:rPr>
        <w:commentReference w:id="88"/>
      </w:r>
      <w:r>
        <w:t>graph is done through a number of measures</w:t>
      </w:r>
      <w:r>
        <w:rPr>
          <w:i/>
          <w:iCs/>
        </w:rPr>
        <w:t xml:space="preserve">. </w:t>
      </w:r>
      <w:r>
        <w:t xml:space="preserve">One of these is </w:t>
      </w:r>
      <w:commentRangeStart w:id="90"/>
      <w:r w:rsidRPr="007D1703">
        <w:rPr>
          <w:i/>
          <w:rPrChange w:id="91" w:author="Matt" w:date="2013-04-20T20:32:00Z">
            <w:rPr/>
          </w:rPrChange>
        </w:rPr>
        <w:t>betweenness</w:t>
      </w:r>
      <w:commentRangeEnd w:id="90"/>
      <w:r w:rsidR="003A3376" w:rsidRPr="007D1703">
        <w:rPr>
          <w:rStyle w:val="CommentReference"/>
          <w:i/>
          <w:rPrChange w:id="92" w:author="Matt" w:date="2013-04-20T20:32:00Z">
            <w:rPr>
              <w:rStyle w:val="CommentReference"/>
            </w:rPr>
          </w:rPrChange>
        </w:rPr>
        <w:commentReference w:id="90"/>
      </w:r>
      <w:r>
        <w:t>, which is calculated by calculating a 'flow' through the graph – edges of high flow are important since they carry the most traffic and</w:t>
      </w:r>
      <w:ins w:id="93" w:author="Chris Chamberlain" w:date="2013-04-17T18:54:00Z">
        <w:r w:rsidR="003A3376">
          <w:t>,</w:t>
        </w:r>
      </w:ins>
      <w:r>
        <w:t xml:space="preserve"> as such</w:t>
      </w:r>
      <w:ins w:id="94" w:author="Chris Chamberlain" w:date="2013-04-17T18:54:00Z">
        <w:r w:rsidR="003A3376">
          <w:t>,</w:t>
        </w:r>
      </w:ins>
      <w:r>
        <w:t xml:space="preserve"> have a high </w:t>
      </w:r>
      <w:r w:rsidRPr="007D1703">
        <w:rPr>
          <w:i/>
          <w:rPrChange w:id="95" w:author="Matt" w:date="2013-04-20T20:33:00Z">
            <w:rPr/>
          </w:rPrChange>
        </w:rPr>
        <w:t>betweenness</w:t>
      </w:r>
      <w:r>
        <w:t xml:space="preserve"> value. This can indicate the strength of a tie; </w:t>
      </w:r>
      <w:del w:id="96" w:author="Chris Chamberlain" w:date="2013-04-17T18:54:00Z">
        <w:r w:rsidDel="003A3376">
          <w:delText xml:space="preserve">for example, </w:delText>
        </w:r>
      </w:del>
      <w:r>
        <w:t>a weak tie is likely to have a high rate of flow</w:t>
      </w:r>
      <w:ins w:id="97" w:author="Chris Chamberlain" w:date="2013-04-17T18:55:00Z">
        <w:r w:rsidR="003A3376">
          <w:t>, for example,</w:t>
        </w:r>
      </w:ins>
      <w:r>
        <w:t xml:space="preserve"> since it is between two highly connected groups and is of high importance in joining these clusters [</w:t>
      </w:r>
      <w:r>
        <w:rPr>
          <w:b/>
          <w:bCs/>
        </w:rPr>
        <w:t>ref NetMark 66-67</w:t>
      </w:r>
      <w:r>
        <w:t xml:space="preserve">].  </w:t>
      </w:r>
    </w:p>
    <w:p w14:paraId="43278272" w14:textId="7346B2B1" w:rsidR="005F46B4" w:rsidDel="003A3376" w:rsidRDefault="00B8086C">
      <w:pPr>
        <w:pStyle w:val="Standard"/>
        <w:rPr>
          <w:del w:id="98" w:author="Chris Chamberlain" w:date="2013-04-17T18:55:00Z"/>
        </w:rPr>
      </w:pPr>
      <w:r>
        <w:t xml:space="preserve">With these terms in mind, further concepts that more directly relate to social networks and human behaviours can be introduced. A key example of this is </w:t>
      </w:r>
      <w:r>
        <w:rPr>
          <w:i/>
          <w:iCs/>
        </w:rPr>
        <w:t>homophily</w:t>
      </w:r>
      <w:r>
        <w:t xml:space="preserve">, </w:t>
      </w:r>
      <w:commentRangeStart w:id="99"/>
      <w:del w:id="100" w:author="Matt" w:date="2013-04-20T23:56:00Z">
        <w:r w:rsidDel="00027CB1">
          <w:delText>which is when</w:delText>
        </w:r>
      </w:del>
      <w:ins w:id="101" w:author="Matt" w:date="2013-04-20T23:56:00Z">
        <w:r w:rsidR="00027CB1">
          <w:t>defined as</w:t>
        </w:r>
      </w:ins>
      <w:r>
        <w:t xml:space="preserve"> </w:t>
      </w:r>
      <w:commentRangeEnd w:id="99"/>
      <w:r w:rsidR="003A3376">
        <w:rPr>
          <w:rStyle w:val="CommentReference"/>
        </w:rPr>
        <w:commentReference w:id="99"/>
      </w:r>
      <w:r>
        <w:t>groups of friends</w:t>
      </w:r>
      <w:ins w:id="102" w:author="Matt" w:date="2013-04-20T23:56:00Z">
        <w:r w:rsidR="00027CB1">
          <w:t xml:space="preserve"> </w:t>
        </w:r>
      </w:ins>
      <w:ins w:id="103" w:author="Matt" w:date="2013-04-21T11:08:00Z">
        <w:r w:rsidR="0009277A">
          <w:t>which</w:t>
        </w:r>
      </w:ins>
      <w:r>
        <w:t xml:space="preserve"> are similar</w:t>
      </w:r>
      <w:del w:id="104" w:author="Matt" w:date="2013-04-20T23:57:00Z">
        <w:r w:rsidDel="00027CB1">
          <w:delText>. This</w:delText>
        </w:r>
      </w:del>
      <w:ins w:id="105" w:author="Matt" w:date="2013-04-20T23:57:00Z">
        <w:r w:rsidR="00027CB1">
          <w:t>, where this</w:t>
        </w:r>
      </w:ins>
      <w:r>
        <w:t xml:space="preserve"> similarity may </w:t>
      </w:r>
      <w:del w:id="106" w:author="Chris Chamberlain" w:date="2013-04-17T18:58:00Z">
        <w:r w:rsidDel="003A3376">
          <w:delText xml:space="preserve">be </w:delText>
        </w:r>
      </w:del>
      <w:r>
        <w:t>manifest itself in beliefs, interests, jobs</w:t>
      </w:r>
      <w:ins w:id="107" w:author="Chris Chamberlain" w:date="2013-04-17T18:58:00Z">
        <w:r w:rsidR="003A3376">
          <w:t>, or other factors</w:t>
        </w:r>
      </w:ins>
      <w:ins w:id="108" w:author="Matt" w:date="2013-04-21T20:37:00Z">
        <w:r w:rsidR="00EC4273">
          <w:t xml:space="preserve"> </w:t>
        </w:r>
      </w:ins>
      <w:del w:id="109" w:author="Chris Chamberlain" w:date="2013-04-17T18:58:00Z">
        <w:r w:rsidDel="003A3376">
          <w:delText xml:space="preserve"> or more </w:delText>
        </w:r>
      </w:del>
      <w:r>
        <w:t>[</w:t>
      </w:r>
      <w:r>
        <w:rPr>
          <w:b/>
          <w:bCs/>
        </w:rPr>
        <w:t>USN</w:t>
      </w:r>
      <w:del w:id="110" w:author="Matt" w:date="2013-04-21T16:10:00Z">
        <w:r w:rsidDel="0051434E">
          <w:rPr>
            <w:b/>
            <w:bCs/>
          </w:rPr>
          <w:delText>?</w:delText>
        </w:r>
      </w:del>
      <w:ins w:id="111" w:author="Matt" w:date="2013-04-21T16:10:00Z">
        <w:r w:rsidR="0051434E">
          <w:rPr>
            <w:b/>
            <w:bCs/>
          </w:rPr>
          <w:t>-18</w:t>
        </w:r>
      </w:ins>
      <w:r>
        <w:t xml:space="preserve">]. Although the term provides an overview, there are a number of mechanisms that underpin </w:t>
      </w:r>
      <w:r w:rsidRPr="003A3376">
        <w:rPr>
          <w:i/>
          <w:rPrChange w:id="112" w:author="Chris Chamberlain" w:date="2013-04-17T18:58:00Z">
            <w:rPr/>
          </w:rPrChange>
        </w:rPr>
        <w:t>homophily</w:t>
      </w:r>
      <w:r>
        <w:t>. When</w:t>
      </w:r>
      <w:ins w:id="113" w:author="Chris Chamberlain" w:date="2013-04-17T18:55:00Z">
        <w:r w:rsidR="003A3376">
          <w:t xml:space="preserve"> </w:t>
        </w:r>
      </w:ins>
    </w:p>
    <w:p w14:paraId="5DC4177E" w14:textId="61E2F7F2" w:rsidR="005F46B4" w:rsidRDefault="00B8086C">
      <w:pPr>
        <w:pStyle w:val="Standard"/>
      </w:pPr>
      <w:r>
        <w:t>fixed characteristics such as ethnicity are considered</w:t>
      </w:r>
      <w:bookmarkStart w:id="114" w:name="_GoBack"/>
      <w:bookmarkEnd w:id="114"/>
      <w:del w:id="115" w:author="Matt" w:date="2013-04-21T20:37:00Z">
        <w:r w:rsidDel="00EC4273">
          <w:delText>,</w:delText>
        </w:r>
      </w:del>
      <w:r>
        <w:t xml:space="preserve"> </w:t>
      </w:r>
      <w:r>
        <w:rPr>
          <w:i/>
          <w:iCs/>
        </w:rPr>
        <w:t>selection</w:t>
      </w:r>
      <w:r>
        <w:t xml:space="preserve"> </w:t>
      </w:r>
      <w:del w:id="116" w:author="Chris Chamberlain" w:date="2013-04-17T18:59:00Z">
        <w:r w:rsidDel="003A3376">
          <w:delText>is in play</w:delText>
        </w:r>
      </w:del>
      <w:ins w:id="117" w:author="Chris Chamberlain" w:date="2013-04-17T18:59:00Z">
        <w:r w:rsidR="003A3376">
          <w:t>plays a role</w:t>
        </w:r>
      </w:ins>
      <w:r>
        <w:t xml:space="preserve">, which is </w:t>
      </w:r>
      <w:del w:id="118" w:author="Chris Chamberlain" w:date="2013-04-17T18:59:00Z">
        <w:r w:rsidDel="003A3376">
          <w:delText xml:space="preserve">when </w:delText>
        </w:r>
      </w:del>
      <w:ins w:id="119" w:author="Chris Chamberlain" w:date="2013-04-17T18:59:00Z">
        <w:r w:rsidR="003A3376">
          <w:t xml:space="preserve">the idea that </w:t>
        </w:r>
      </w:ins>
      <w:r>
        <w:t xml:space="preserve">people </w:t>
      </w:r>
      <w:commentRangeStart w:id="120"/>
      <w:del w:id="121" w:author="Matt" w:date="2013-04-20T23:57:00Z">
        <w:r w:rsidDel="00027CB1">
          <w:delText>choose</w:delText>
        </w:r>
        <w:commentRangeEnd w:id="120"/>
        <w:r w:rsidR="003A3376" w:rsidDel="00027CB1">
          <w:rPr>
            <w:rStyle w:val="CommentReference"/>
          </w:rPr>
          <w:commentReference w:id="120"/>
        </w:r>
        <w:r w:rsidDel="00027CB1">
          <w:delText xml:space="preserve"> </w:delText>
        </w:r>
      </w:del>
      <w:ins w:id="122" w:author="Matt" w:date="2013-04-20T23:57:00Z">
        <w:r w:rsidR="00027CB1">
          <w:t xml:space="preserve">interact and form relationships with </w:t>
        </w:r>
      </w:ins>
      <w:r>
        <w:t>those who they share the most in common</w:t>
      </w:r>
      <w:del w:id="123" w:author="Matt" w:date="2013-04-20T23:58:00Z">
        <w:r w:rsidDel="00027CB1">
          <w:delText xml:space="preserve"> with</w:delText>
        </w:r>
      </w:del>
      <w:r>
        <w:t xml:space="preserve">. In contrast to this, characteristics which are </w:t>
      </w:r>
      <w:del w:id="124" w:author="Chris Chamberlain" w:date="2013-04-17T19:02:00Z">
        <w:r w:rsidDel="003A3376">
          <w:delText>changeable</w:delText>
        </w:r>
      </w:del>
      <w:ins w:id="125" w:author="Chris Chamberlain" w:date="2013-04-17T19:02:00Z">
        <w:r w:rsidR="003A3376">
          <w:t>variable</w:t>
        </w:r>
      </w:ins>
      <w:ins w:id="126" w:author="Chris Chamberlain" w:date="2013-04-17T19:01:00Z">
        <w:r w:rsidR="003A3376">
          <w:t>,</w:t>
        </w:r>
      </w:ins>
      <w:r>
        <w:t xml:space="preserve"> such as interests or behaviours</w:t>
      </w:r>
      <w:ins w:id="127" w:author="Chris Chamberlain" w:date="2013-04-17T19:01:00Z">
        <w:r w:rsidR="003A3376">
          <w:t>,</w:t>
        </w:r>
      </w:ins>
      <w:r>
        <w:t xml:space="preserve"> show how </w:t>
      </w:r>
      <w:r>
        <w:rPr>
          <w:i/>
          <w:iCs/>
        </w:rPr>
        <w:t xml:space="preserve">socialisation </w:t>
      </w:r>
      <w:r>
        <w:t xml:space="preserve">and </w:t>
      </w:r>
      <w:r>
        <w:rPr>
          <w:i/>
          <w:iCs/>
        </w:rPr>
        <w:t xml:space="preserve">social influence </w:t>
      </w:r>
      <w:r>
        <w:t>affect the person. The former is the process of individuals striving to bring them</w:t>
      </w:r>
      <w:ins w:id="128" w:author="Chris Chamberlain" w:date="2013-04-17T19:00:00Z">
        <w:r w:rsidR="003A3376">
          <w:t>selves</w:t>
        </w:r>
      </w:ins>
      <w:r>
        <w:t xml:space="preserve"> closer to others </w:t>
      </w:r>
      <w:del w:id="129" w:author="Chris Chamberlain" w:date="2013-04-17T19:00:00Z">
        <w:r w:rsidDel="003A3376">
          <w:delText>who have</w:delText>
        </w:r>
      </w:del>
      <w:ins w:id="130" w:author="Chris Chamberlain" w:date="2013-04-17T19:00:00Z">
        <w:r w:rsidR="003A3376">
          <w:t>with</w:t>
        </w:r>
      </w:ins>
      <w:r>
        <w:t xml:space="preserve"> similar characteristics, whereas the latter is when existing connections to others cause changes to the behaviours or interests</w:t>
      </w:r>
      <w:ins w:id="131" w:author="Chris Chamberlain" w:date="2013-04-17T19:01:00Z">
        <w:r w:rsidR="003A3376">
          <w:t>,</w:t>
        </w:r>
      </w:ins>
      <w:r>
        <w:t xml:space="preserve"> which is effectively </w:t>
      </w:r>
      <w:del w:id="132" w:author="Chris Chamberlain" w:date="2013-04-17T19:01:00Z">
        <w:r w:rsidDel="003A3376">
          <w:delText>opposite to</w:delText>
        </w:r>
      </w:del>
      <w:ins w:id="133" w:author="Chris Chamberlain" w:date="2013-04-17T19:01:00Z">
        <w:r w:rsidR="003A3376">
          <w:t xml:space="preserve">the antithesis </w:t>
        </w:r>
        <w:r w:rsidR="003A3376">
          <w:lastRenderedPageBreak/>
          <w:t>of</w:t>
        </w:r>
      </w:ins>
      <w:r>
        <w:t xml:space="preserve"> </w:t>
      </w:r>
      <w:r>
        <w:rPr>
          <w:i/>
          <w:iCs/>
        </w:rPr>
        <w:t>selection</w:t>
      </w:r>
      <w:ins w:id="134" w:author="Matt" w:date="2013-04-20T23:58:00Z">
        <w:r w:rsidR="00027CB1">
          <w:rPr>
            <w:i/>
            <w:iCs/>
          </w:rPr>
          <w:t xml:space="preserve"> </w:t>
        </w:r>
      </w:ins>
      <w:r>
        <w:t>[</w:t>
      </w:r>
      <w:r>
        <w:rPr>
          <w:b/>
          <w:bCs/>
        </w:rPr>
        <w:t>ref NetMark 81-2</w:t>
      </w:r>
      <w:r>
        <w:t xml:space="preserve">]. It should be noted that </w:t>
      </w:r>
      <w:r>
        <w:rPr>
          <w:i/>
          <w:iCs/>
        </w:rPr>
        <w:t>selection</w:t>
      </w:r>
      <w:r>
        <w:t xml:space="preserve"> and </w:t>
      </w:r>
      <w:r>
        <w:rPr>
          <w:i/>
          <w:iCs/>
        </w:rPr>
        <w:t>social influence</w:t>
      </w:r>
      <w:r>
        <w:t xml:space="preserve"> have an amount of interaction that can result in it being difficult to determine which aspect of </w:t>
      </w:r>
      <w:r w:rsidRPr="003A3376">
        <w:rPr>
          <w:i/>
          <w:rPrChange w:id="135" w:author="Chris Chamberlain" w:date="2013-04-17T19:00:00Z">
            <w:rPr/>
          </w:rPrChange>
        </w:rPr>
        <w:t>homophily</w:t>
      </w:r>
      <w:r>
        <w:t xml:space="preserve"> has contributed towards a connection.</w:t>
      </w:r>
    </w:p>
    <w:p w14:paraId="46C632EF" w14:textId="77777777" w:rsidR="005F46B4" w:rsidRDefault="00B8086C">
      <w:pPr>
        <w:pStyle w:val="Standard"/>
      </w:pPr>
      <w:r>
        <w:t xml:space="preserve">Expanding upon </w:t>
      </w:r>
      <w:r>
        <w:rPr>
          <w:i/>
          <w:iCs/>
        </w:rPr>
        <w:t>influence</w:t>
      </w:r>
      <w:r>
        <w:t xml:space="preserve"> within a graph</w:t>
      </w:r>
      <w:ins w:id="136" w:author="Chris Chamberlain" w:date="2013-04-17T19:02:00Z">
        <w:r w:rsidR="002A0A20">
          <w:t>ical</w:t>
        </w:r>
      </w:ins>
      <w:r>
        <w:t xml:space="preserve"> representation of a social network, there are a number of approaches to emulating real-world influence between network</w:t>
      </w:r>
      <w:ins w:id="137" w:author="Chris Chamberlain" w:date="2013-04-17T19:03:00Z">
        <w:r w:rsidR="002A0A20">
          <w:t>ed</w:t>
        </w:r>
      </w:ins>
      <w:r>
        <w:t xml:space="preserve"> people. Although there are many specialist models that attempt to recreate this, two </w:t>
      </w:r>
      <w:del w:id="138" w:author="Chris Chamberlain" w:date="2013-04-17T19:03:00Z">
        <w:r w:rsidDel="002A0A20">
          <w:delText xml:space="preserve"> </w:delText>
        </w:r>
      </w:del>
      <w:r>
        <w:t>basic approaches are:</w:t>
      </w:r>
    </w:p>
    <w:p w14:paraId="3C9CE5D3" w14:textId="77777777" w:rsidR="005F46B4" w:rsidRDefault="00B8086C">
      <w:pPr>
        <w:pStyle w:val="Standard"/>
        <w:numPr>
          <w:ilvl w:val="0"/>
          <w:numId w:val="2"/>
        </w:numPr>
        <w:rPr>
          <w:i/>
          <w:iCs/>
        </w:rPr>
      </w:pPr>
      <w:r>
        <w:rPr>
          <w:i/>
          <w:iCs/>
        </w:rPr>
        <w:t>Linear Threshold,</w:t>
      </w:r>
      <w:r>
        <w:t xml:space="preserve"> which is defined as *</w:t>
      </w:r>
      <w:r>
        <w:rPr>
          <w:b/>
          <w:bCs/>
        </w:rPr>
        <w:t>INSERT EQUATION HERE</w:t>
      </w:r>
      <w:r>
        <w:t>*. This is a basic representation of influence that can effectively be summarised as a node taking on behaviours that its neighbouring nodes also exhibit, depending on some predefined boundary. An example of this in a real social network could be that if more than half of someone's friends play football, they will also begin to play football.</w:t>
      </w:r>
    </w:p>
    <w:p w14:paraId="6A2991D0" w14:textId="77777777" w:rsidR="005F46B4" w:rsidRDefault="00B8086C">
      <w:pPr>
        <w:pStyle w:val="Standard"/>
        <w:numPr>
          <w:ilvl w:val="0"/>
          <w:numId w:val="2"/>
        </w:numPr>
        <w:rPr>
          <w:i/>
          <w:iCs/>
        </w:rPr>
      </w:pPr>
      <w:r>
        <w:rPr>
          <w:i/>
          <w:iCs/>
        </w:rPr>
        <w:t>Independent Cascade</w:t>
      </w:r>
      <w:r>
        <w:t xml:space="preserve">, defined as a series of time-steps during which any 'active' nodes attempt to activate any 'inactive' neighbours with a certain probability. Should a node become 'active', it then tries to activate its neighbours, and so on. Once nodes have attempted neighbour activation, they cannot reattempt and as such, the process ends when no more activations are available. Relating this to human behaviour, it may be likened to someone trying to convince friends about an idea; they will not carry on attempting to convince if they fail, but if someone does adopt the idea, they </w:t>
      </w:r>
      <w:ins w:id="139" w:author="Chris Chamberlain" w:date="2013-04-17T19:04:00Z">
        <w:r w:rsidR="002A0A20">
          <w:t xml:space="preserve">themselves may </w:t>
        </w:r>
      </w:ins>
      <w:del w:id="140" w:author="Chris Chamberlain" w:date="2013-04-17T19:04:00Z">
        <w:r w:rsidDel="002A0A20">
          <w:delText xml:space="preserve">may further </w:delText>
        </w:r>
      </w:del>
      <w:r>
        <w:t xml:space="preserve">spread it </w:t>
      </w:r>
      <w:ins w:id="141" w:author="Chris Chamberlain" w:date="2013-04-17T19:04:00Z">
        <w:r w:rsidR="002A0A20">
          <w:t>further.</w:t>
        </w:r>
      </w:ins>
      <w:del w:id="142" w:author="Chris Chamberlain" w:date="2013-04-17T19:04:00Z">
        <w:r w:rsidDel="002A0A20">
          <w:delText>themselves.</w:delText>
        </w:r>
      </w:del>
    </w:p>
    <w:p w14:paraId="57CBC150" w14:textId="77777777" w:rsidR="005F46B4" w:rsidRDefault="00B8086C">
      <w:pPr>
        <w:pStyle w:val="Standard"/>
      </w:pPr>
      <w:r>
        <w:t>Whilst these influence models are basic, they are useful when it comes to adapting them for a social network. For the purposes of this project, they are not directly applicable</w:t>
      </w:r>
      <w:ins w:id="143" w:author="Chris Chamberlain" w:date="2013-04-17T19:04:00Z">
        <w:r w:rsidR="002A0A20">
          <w:t>,</w:t>
        </w:r>
      </w:ins>
      <w:r>
        <w:t xml:space="preserve"> </w:t>
      </w:r>
      <w:del w:id="144" w:author="Chris Chamberlain" w:date="2013-04-17T19:04:00Z">
        <w:r w:rsidDel="002A0A20">
          <w:delText xml:space="preserve">since </w:delText>
        </w:r>
      </w:del>
      <w:ins w:id="145" w:author="Chris Chamberlain" w:date="2013-04-17T19:04:00Z">
        <w:r w:rsidR="002A0A20">
          <w:t xml:space="preserve">as </w:t>
        </w:r>
      </w:ins>
      <w:r>
        <w:t xml:space="preserve">different aspects of smoking and smoking behaviours may interact when it comes to influence spread, but they </w:t>
      </w:r>
      <w:del w:id="146" w:author="Chris Chamberlain" w:date="2013-04-17T19:04:00Z">
        <w:r w:rsidDel="002A0A20">
          <w:delText xml:space="preserve">will </w:delText>
        </w:r>
      </w:del>
      <w:r>
        <w:t>serve</w:t>
      </w:r>
      <w:ins w:id="147" w:author="Chris Chamberlain" w:date="2013-04-17T19:04:00Z">
        <w:r w:rsidR="002A0A20">
          <w:t xml:space="preserve"> sufficiently</w:t>
        </w:r>
      </w:ins>
      <w:r>
        <w:t xml:space="preserve"> as a basis.</w:t>
      </w:r>
    </w:p>
    <w:p w14:paraId="3EC3F15B" w14:textId="77777777" w:rsidR="005F46B4" w:rsidRDefault="00B8086C">
      <w:pPr>
        <w:pStyle w:val="Standard"/>
        <w:rPr>
          <w:b/>
          <w:bCs/>
        </w:rPr>
      </w:pPr>
      <w:r>
        <w:rPr>
          <w:b/>
          <w:bCs/>
        </w:rPr>
        <w:t>Reference to influence paper needs to be here somewhere – include on both</w:t>
      </w:r>
    </w:p>
    <w:p w14:paraId="7E0EFAFC" w14:textId="510C43C0" w:rsidR="005F46B4" w:rsidRPr="002A0A20" w:rsidRDefault="00B8086C">
      <w:pPr>
        <w:pStyle w:val="ListParagraph"/>
        <w:ind w:left="0"/>
        <w:rPr>
          <w:rFonts w:asciiTheme="minorHAnsi" w:hAnsiTheme="minorHAnsi"/>
        </w:rPr>
      </w:pPr>
      <w:r w:rsidRPr="002A0A20">
        <w:rPr>
          <w:rFonts w:asciiTheme="minorHAnsi" w:hAnsiTheme="minorHAnsi"/>
        </w:rPr>
        <w:t xml:space="preserve">A final, useful aspect of social network research is that of generating or classifying the type of a network. The most basic type </w:t>
      </w:r>
      <w:ins w:id="148" w:author="Chris Chamberlain" w:date="2013-04-17T19:06:00Z">
        <w:r w:rsidR="002A0A20">
          <w:rPr>
            <w:rFonts w:asciiTheme="minorHAnsi" w:hAnsiTheme="minorHAnsi"/>
          </w:rPr>
          <w:t xml:space="preserve">is a </w:t>
        </w:r>
      </w:ins>
      <w:del w:id="149" w:author="Chris Chamberlain" w:date="2013-04-17T19:06:00Z">
        <w:r w:rsidRPr="002A0A20" w:rsidDel="002A0A20">
          <w:rPr>
            <w:rFonts w:asciiTheme="minorHAnsi" w:hAnsiTheme="minorHAnsi"/>
          </w:rPr>
          <w:delText xml:space="preserve">of network is a </w:delText>
        </w:r>
      </w:del>
      <w:r w:rsidRPr="002A0A20">
        <w:rPr>
          <w:rFonts w:asciiTheme="minorHAnsi" w:hAnsiTheme="minorHAnsi"/>
        </w:rPr>
        <w:t>randomised</w:t>
      </w:r>
      <w:ins w:id="150" w:author="Chris Chamberlain" w:date="2013-04-17T19:06:00Z">
        <w:r w:rsidR="002A0A20">
          <w:rPr>
            <w:rFonts w:asciiTheme="minorHAnsi" w:hAnsiTheme="minorHAnsi"/>
          </w:rPr>
          <w:t xml:space="preserve"> network</w:t>
        </w:r>
      </w:ins>
      <w:del w:id="151" w:author="Chris Chamberlain" w:date="2013-04-17T19:06:00Z">
        <w:r w:rsidRPr="002A0A20" w:rsidDel="002A0A20">
          <w:rPr>
            <w:rFonts w:asciiTheme="minorHAnsi" w:hAnsiTheme="minorHAnsi"/>
          </w:rPr>
          <w:delText xml:space="preserve"> one</w:delText>
        </w:r>
      </w:del>
      <w:r w:rsidRPr="002A0A20">
        <w:rPr>
          <w:rFonts w:asciiTheme="minorHAnsi" w:hAnsiTheme="minorHAnsi"/>
        </w:rPr>
        <w:t xml:space="preserve">, such as that generated by the </w:t>
      </w:r>
      <w:bookmarkStart w:id="152" w:name="firstHeading"/>
      <w:bookmarkEnd w:id="152"/>
      <w:r w:rsidRPr="002A0A20">
        <w:rPr>
          <w:rFonts w:asciiTheme="minorHAnsi" w:hAnsiTheme="minorHAnsi"/>
          <w:color w:val="000000"/>
        </w:rPr>
        <w:t xml:space="preserve">Erdős–Rényi model [ref </w:t>
      </w:r>
      <w:r w:rsidRPr="002A0A20">
        <w:rPr>
          <w:rFonts w:asciiTheme="minorHAnsi" w:hAnsiTheme="minorHAnsi"/>
          <w:b/>
          <w:bCs/>
          <w:color w:val="000000"/>
        </w:rPr>
        <w:t>ERDOS</w:t>
      </w:r>
      <w:r w:rsidRPr="002A0A20">
        <w:rPr>
          <w:rFonts w:asciiTheme="minorHAnsi" w:hAnsiTheme="minorHAnsi"/>
          <w:color w:val="000000"/>
        </w:rPr>
        <w:t xml:space="preserve">], where edges between any given pair of nodes have an equal probability of existing. </w:t>
      </w:r>
      <w:commentRangeStart w:id="153"/>
      <w:del w:id="154" w:author="Matt" w:date="2013-04-21T00:02:00Z">
        <w:r w:rsidRPr="002A0A20" w:rsidDel="00027CB1">
          <w:rPr>
            <w:rFonts w:asciiTheme="minorHAnsi" w:hAnsiTheme="minorHAnsi"/>
            <w:color w:val="000000"/>
          </w:rPr>
          <w:delText xml:space="preserve">This, naturally, </w:delText>
        </w:r>
      </w:del>
      <w:ins w:id="155" w:author="Matt" w:date="2013-04-21T00:02:00Z">
        <w:r w:rsidR="00027CB1">
          <w:rPr>
            <w:rFonts w:asciiTheme="minorHAnsi" w:hAnsiTheme="minorHAnsi"/>
            <w:color w:val="000000"/>
          </w:rPr>
          <w:t xml:space="preserve">Naturally, this </w:t>
        </w:r>
      </w:ins>
      <w:r w:rsidRPr="002A0A20">
        <w:rPr>
          <w:rFonts w:asciiTheme="minorHAnsi" w:hAnsiTheme="minorHAnsi"/>
          <w:color w:val="000000"/>
        </w:rPr>
        <w:t xml:space="preserve">leads to most nodes having similar </w:t>
      </w:r>
      <w:commentRangeStart w:id="156"/>
      <w:r w:rsidRPr="002A0A20">
        <w:rPr>
          <w:rFonts w:asciiTheme="minorHAnsi" w:hAnsiTheme="minorHAnsi"/>
          <w:color w:val="000000"/>
        </w:rPr>
        <w:t>degree</w:t>
      </w:r>
      <w:commentRangeEnd w:id="156"/>
      <w:r w:rsidR="002A0A20">
        <w:rPr>
          <w:rStyle w:val="CommentReference"/>
        </w:rPr>
        <w:commentReference w:id="156"/>
      </w:r>
      <w:ins w:id="157" w:author="Matt" w:date="2013-04-20T23:59:00Z">
        <w:r w:rsidR="00027CB1">
          <w:rPr>
            <w:rFonts w:asciiTheme="minorHAnsi" w:hAnsiTheme="minorHAnsi"/>
            <w:color w:val="000000"/>
          </w:rPr>
          <w:t>, i.e. the number of edges connected to a node.</w:t>
        </w:r>
      </w:ins>
      <w:r w:rsidRPr="002A0A20">
        <w:rPr>
          <w:rFonts w:asciiTheme="minorHAnsi" w:hAnsiTheme="minorHAnsi"/>
          <w:color w:val="000000"/>
        </w:rPr>
        <w:t xml:space="preserve"> </w:t>
      </w:r>
      <w:del w:id="158" w:author="Matt" w:date="2013-04-21T00:02:00Z">
        <w:r w:rsidRPr="002A0A20" w:rsidDel="00027CB1">
          <w:rPr>
            <w:rFonts w:asciiTheme="minorHAnsi" w:hAnsiTheme="minorHAnsi"/>
            <w:color w:val="000000"/>
          </w:rPr>
          <w:delText>which, w</w:delText>
        </w:r>
      </w:del>
      <w:ins w:id="159" w:author="Matt" w:date="2013-04-21T00:02:00Z">
        <w:r w:rsidR="00027CB1">
          <w:rPr>
            <w:rFonts w:asciiTheme="minorHAnsi" w:hAnsiTheme="minorHAnsi"/>
            <w:color w:val="000000"/>
          </w:rPr>
          <w:t>W</w:t>
        </w:r>
      </w:ins>
      <w:r w:rsidRPr="002A0A20">
        <w:rPr>
          <w:rFonts w:asciiTheme="minorHAnsi" w:hAnsiTheme="minorHAnsi"/>
          <w:color w:val="000000"/>
        </w:rPr>
        <w:t>hen compared to real-life networks,</w:t>
      </w:r>
      <w:ins w:id="160" w:author="Matt" w:date="2013-04-21T00:02:00Z">
        <w:r w:rsidR="00027CB1">
          <w:rPr>
            <w:rFonts w:asciiTheme="minorHAnsi" w:hAnsiTheme="minorHAnsi"/>
            <w:color w:val="000000"/>
          </w:rPr>
          <w:t xml:space="preserve"> this</w:t>
        </w:r>
      </w:ins>
      <w:r w:rsidRPr="002A0A20">
        <w:rPr>
          <w:rFonts w:asciiTheme="minorHAnsi" w:hAnsiTheme="minorHAnsi"/>
          <w:color w:val="000000"/>
        </w:rPr>
        <w:t xml:space="preserve"> lack</w:t>
      </w:r>
      <w:ins w:id="161" w:author="Matt" w:date="2013-04-21T00:03:00Z">
        <w:r w:rsidR="00027CB1">
          <w:rPr>
            <w:rFonts w:asciiTheme="minorHAnsi" w:hAnsiTheme="minorHAnsi"/>
            <w:color w:val="000000"/>
          </w:rPr>
          <w:t>s</w:t>
        </w:r>
      </w:ins>
      <w:del w:id="162" w:author="Matt" w:date="2013-04-21T00:03:00Z">
        <w:r w:rsidRPr="002A0A20" w:rsidDel="00027CB1">
          <w:rPr>
            <w:rFonts w:asciiTheme="minorHAnsi" w:hAnsiTheme="minorHAnsi"/>
            <w:color w:val="000000"/>
          </w:rPr>
          <w:delText xml:space="preserve"> the</w:delText>
        </w:r>
      </w:del>
      <w:r w:rsidRPr="002A0A20">
        <w:rPr>
          <w:rFonts w:asciiTheme="minorHAnsi" w:hAnsiTheme="minorHAnsi"/>
          <w:color w:val="000000"/>
        </w:rPr>
        <w:t xml:space="preserve"> </w:t>
      </w:r>
      <w:r w:rsidRPr="002A0A20">
        <w:rPr>
          <w:rFonts w:asciiTheme="minorHAnsi" w:hAnsiTheme="minorHAnsi"/>
          <w:i/>
          <w:iCs/>
          <w:color w:val="000000"/>
        </w:rPr>
        <w:t>hub</w:t>
      </w:r>
      <w:del w:id="163" w:author="Matt" w:date="2013-04-21T00:03:00Z">
        <w:r w:rsidRPr="002A0A20" w:rsidDel="00027CB1">
          <w:rPr>
            <w:rFonts w:asciiTheme="minorHAnsi" w:hAnsiTheme="minorHAnsi"/>
            <w:i/>
            <w:iCs/>
            <w:color w:val="000000"/>
          </w:rPr>
          <w:delText>s</w:delText>
        </w:r>
      </w:del>
      <w:ins w:id="164" w:author="Matt" w:date="2013-04-21T00:03:00Z">
        <w:r w:rsidR="00027CB1">
          <w:rPr>
            <w:rFonts w:asciiTheme="minorHAnsi" w:hAnsiTheme="minorHAnsi"/>
            <w:i/>
            <w:iCs/>
            <w:color w:val="000000"/>
          </w:rPr>
          <w:t>s</w:t>
        </w:r>
      </w:ins>
      <w:ins w:id="165" w:author="Matt" w:date="2013-04-21T00:00:00Z">
        <w:r w:rsidR="00027CB1">
          <w:rPr>
            <w:rFonts w:asciiTheme="minorHAnsi" w:hAnsiTheme="minorHAnsi"/>
            <w:color w:val="000000"/>
          </w:rPr>
          <w:t xml:space="preserve">, which are </w:t>
        </w:r>
      </w:ins>
      <w:del w:id="166" w:author="Matt" w:date="2013-04-21T00:00:00Z">
        <w:r w:rsidRPr="002A0A20" w:rsidDel="00027CB1">
          <w:rPr>
            <w:rFonts w:asciiTheme="minorHAnsi" w:hAnsiTheme="minorHAnsi"/>
            <w:color w:val="000000"/>
          </w:rPr>
          <w:delText xml:space="preserve"> – </w:delText>
        </w:r>
      </w:del>
      <w:r w:rsidRPr="002A0A20">
        <w:rPr>
          <w:rFonts w:asciiTheme="minorHAnsi" w:hAnsiTheme="minorHAnsi"/>
          <w:color w:val="000000"/>
        </w:rPr>
        <w:t xml:space="preserve">nodes </w:t>
      </w:r>
      <w:del w:id="167" w:author="Matt" w:date="2013-04-21T00:00:00Z">
        <w:r w:rsidRPr="002A0A20" w:rsidDel="00027CB1">
          <w:rPr>
            <w:rFonts w:asciiTheme="minorHAnsi" w:hAnsiTheme="minorHAnsi"/>
            <w:color w:val="000000"/>
          </w:rPr>
          <w:delText xml:space="preserve">which </w:delText>
        </w:r>
      </w:del>
      <w:ins w:id="168" w:author="Matt" w:date="2013-04-21T00:00:00Z">
        <w:r w:rsidR="00027CB1">
          <w:rPr>
            <w:rFonts w:asciiTheme="minorHAnsi" w:hAnsiTheme="minorHAnsi"/>
            <w:color w:val="000000"/>
          </w:rPr>
          <w:t>that</w:t>
        </w:r>
        <w:r w:rsidR="00027CB1" w:rsidRPr="002A0A20">
          <w:rPr>
            <w:rFonts w:asciiTheme="minorHAnsi" w:hAnsiTheme="minorHAnsi"/>
            <w:color w:val="000000"/>
          </w:rPr>
          <w:t xml:space="preserve"> </w:t>
        </w:r>
      </w:ins>
      <w:r w:rsidRPr="002A0A20">
        <w:rPr>
          <w:rFonts w:asciiTheme="minorHAnsi" w:hAnsiTheme="minorHAnsi"/>
          <w:color w:val="000000"/>
        </w:rPr>
        <w:t xml:space="preserve">have a higher degree than the network average [ref </w:t>
      </w:r>
      <w:r w:rsidRPr="002A0A20">
        <w:rPr>
          <w:rFonts w:asciiTheme="minorHAnsi" w:hAnsiTheme="minorHAnsi"/>
          <w:b/>
          <w:bCs/>
          <w:color w:val="000000"/>
        </w:rPr>
        <w:t>ScienAm</w:t>
      </w:r>
      <w:r w:rsidRPr="002A0A20">
        <w:rPr>
          <w:rFonts w:asciiTheme="minorHAnsi" w:hAnsiTheme="minorHAnsi"/>
          <w:color w:val="000000"/>
        </w:rPr>
        <w:t xml:space="preserve">]. </w:t>
      </w:r>
      <w:commentRangeEnd w:id="153"/>
      <w:r w:rsidR="00383E1E">
        <w:rPr>
          <w:rStyle w:val="CommentReference"/>
        </w:rPr>
        <w:commentReference w:id="153"/>
      </w:r>
      <w:r w:rsidRPr="002A0A20">
        <w:rPr>
          <w:rFonts w:asciiTheme="minorHAnsi" w:hAnsiTheme="minorHAnsi"/>
          <w:color w:val="000000"/>
        </w:rPr>
        <w:t xml:space="preserve">As such, random networks appear to be too far removed from what one might observe in nature and two other methods emerge </w:t>
      </w:r>
      <w:del w:id="169" w:author="Chris Chamberlain" w:date="2013-04-17T19:11:00Z">
        <w:r w:rsidRPr="002A0A20" w:rsidDel="002A0A20">
          <w:rPr>
            <w:rFonts w:asciiTheme="minorHAnsi" w:hAnsiTheme="minorHAnsi"/>
            <w:color w:val="000000"/>
          </w:rPr>
          <w:delText>as useful to the project</w:delText>
        </w:r>
      </w:del>
      <w:ins w:id="170" w:author="Chris Chamberlain" w:date="2013-04-17T19:11:00Z">
        <w:r w:rsidR="002A0A20">
          <w:rPr>
            <w:rFonts w:asciiTheme="minorHAnsi" w:hAnsiTheme="minorHAnsi"/>
            <w:color w:val="000000"/>
          </w:rPr>
          <w:t>with potential uses</w:t>
        </w:r>
      </w:ins>
      <w:ins w:id="171" w:author="Matt" w:date="2013-04-20T23:59:00Z">
        <w:r w:rsidR="00027CB1">
          <w:rPr>
            <w:rFonts w:asciiTheme="minorHAnsi" w:hAnsiTheme="minorHAnsi"/>
            <w:color w:val="000000"/>
          </w:rPr>
          <w:t>:</w:t>
        </w:r>
      </w:ins>
      <w:del w:id="172" w:author="Matt" w:date="2013-04-20T23:59:00Z">
        <w:r w:rsidRPr="002A0A20" w:rsidDel="00027CB1">
          <w:rPr>
            <w:rFonts w:asciiTheme="minorHAnsi" w:hAnsiTheme="minorHAnsi"/>
            <w:color w:val="000000"/>
          </w:rPr>
          <w:delText xml:space="preserve"> –</w:delText>
        </w:r>
      </w:del>
      <w:r w:rsidRPr="002A0A20">
        <w:rPr>
          <w:rFonts w:asciiTheme="minorHAnsi" w:hAnsiTheme="minorHAnsi"/>
          <w:color w:val="000000"/>
        </w:rPr>
        <w:t xml:space="preserve"> </w:t>
      </w:r>
      <w:r w:rsidRPr="002A0A20">
        <w:rPr>
          <w:rFonts w:asciiTheme="minorHAnsi" w:hAnsiTheme="minorHAnsi"/>
          <w:i/>
          <w:iCs/>
          <w:color w:val="000000"/>
        </w:rPr>
        <w:t xml:space="preserve">small-world </w:t>
      </w:r>
      <w:r w:rsidRPr="002A0A20">
        <w:rPr>
          <w:rFonts w:asciiTheme="minorHAnsi" w:hAnsiTheme="minorHAnsi"/>
          <w:color w:val="000000"/>
        </w:rPr>
        <w:t xml:space="preserve">and </w:t>
      </w:r>
      <w:r w:rsidRPr="002A0A20">
        <w:rPr>
          <w:rFonts w:asciiTheme="minorHAnsi" w:hAnsiTheme="minorHAnsi"/>
          <w:i/>
          <w:iCs/>
          <w:color w:val="000000"/>
        </w:rPr>
        <w:t>scale-free</w:t>
      </w:r>
      <w:r w:rsidRPr="002A0A20">
        <w:rPr>
          <w:rFonts w:asciiTheme="minorHAnsi" w:hAnsiTheme="minorHAnsi"/>
          <w:color w:val="000000"/>
        </w:rPr>
        <w:t xml:space="preserve"> networks.</w:t>
      </w:r>
    </w:p>
    <w:p w14:paraId="1FBF87F7" w14:textId="5E8FEF78" w:rsidR="005F46B4" w:rsidRPr="002A0A20" w:rsidRDefault="00B8086C">
      <w:pPr>
        <w:pStyle w:val="ListParagraph"/>
        <w:ind w:left="0"/>
        <w:rPr>
          <w:rFonts w:asciiTheme="minorHAnsi" w:hAnsiTheme="minorHAnsi"/>
          <w:i/>
          <w:iCs/>
        </w:rPr>
      </w:pPr>
      <w:r w:rsidRPr="002A0A20">
        <w:rPr>
          <w:rFonts w:asciiTheme="minorHAnsi" w:hAnsiTheme="minorHAnsi"/>
          <w:i/>
          <w:iCs/>
          <w:color w:val="000000"/>
        </w:rPr>
        <w:t xml:space="preserve">Small-world </w:t>
      </w:r>
      <w:r w:rsidRPr="002A0A20">
        <w:rPr>
          <w:rFonts w:asciiTheme="minorHAnsi" w:hAnsiTheme="minorHAnsi"/>
          <w:color w:val="000000"/>
        </w:rPr>
        <w:t xml:space="preserve">networks are based on the concept of the </w:t>
      </w:r>
      <w:r w:rsidRPr="002A0A20">
        <w:rPr>
          <w:rFonts w:asciiTheme="minorHAnsi" w:hAnsiTheme="minorHAnsi"/>
          <w:i/>
          <w:iCs/>
          <w:color w:val="000000"/>
        </w:rPr>
        <w:t>small-world phenomenon</w:t>
      </w:r>
      <w:r w:rsidRPr="002A0A20">
        <w:rPr>
          <w:rFonts w:asciiTheme="minorHAnsi" w:hAnsiTheme="minorHAnsi"/>
          <w:color w:val="000000"/>
        </w:rPr>
        <w:t>, which is where human society exhibits a structure where the</w:t>
      </w:r>
      <w:del w:id="173" w:author="Matt" w:date="2013-04-21T00:03:00Z">
        <w:r w:rsidRPr="002A0A20" w:rsidDel="00027CB1">
          <w:rPr>
            <w:rFonts w:asciiTheme="minorHAnsi" w:hAnsiTheme="minorHAnsi"/>
            <w:color w:val="000000"/>
          </w:rPr>
          <w:delText xml:space="preserve"> </w:delText>
        </w:r>
      </w:del>
      <w:r w:rsidRPr="002A0A20">
        <w:rPr>
          <w:rFonts w:asciiTheme="minorHAnsi" w:hAnsiTheme="minorHAnsi"/>
          <w:color w:val="000000"/>
        </w:rPr>
        <w:t xml:space="preserve"> number of social connections between two people is, on average, quite low</w:t>
      </w:r>
      <w:ins w:id="174" w:author="Chris Chamberlain" w:date="2013-04-17T19:14:00Z">
        <w:r w:rsidR="00383E1E">
          <w:rPr>
            <w:rFonts w:asciiTheme="minorHAnsi" w:hAnsiTheme="minorHAnsi"/>
            <w:color w:val="000000"/>
          </w:rPr>
          <w:t xml:space="preserve">, </w:t>
        </w:r>
      </w:ins>
      <w:del w:id="175" w:author="Chris Chamberlain" w:date="2013-04-17T19:14:00Z">
        <w:r w:rsidRPr="002A0A20" w:rsidDel="00383E1E">
          <w:rPr>
            <w:rFonts w:asciiTheme="minorHAnsi" w:hAnsiTheme="minorHAnsi"/>
            <w:color w:val="000000"/>
          </w:rPr>
          <w:delText xml:space="preserve"> which </w:delText>
        </w:r>
      </w:del>
      <w:r w:rsidRPr="002A0A20">
        <w:rPr>
          <w:rFonts w:asciiTheme="minorHAnsi" w:hAnsiTheme="minorHAnsi"/>
          <w:color w:val="000000"/>
        </w:rPr>
        <w:t>indicat</w:t>
      </w:r>
      <w:ins w:id="176" w:author="Chris Chamberlain" w:date="2013-04-17T19:14:00Z">
        <w:r w:rsidR="00383E1E">
          <w:rPr>
            <w:rFonts w:asciiTheme="minorHAnsi" w:hAnsiTheme="minorHAnsi"/>
            <w:color w:val="000000"/>
          </w:rPr>
          <w:t>ing</w:t>
        </w:r>
      </w:ins>
      <w:del w:id="177" w:author="Chris Chamberlain" w:date="2013-04-17T19:14:00Z">
        <w:r w:rsidRPr="002A0A20" w:rsidDel="00383E1E">
          <w:rPr>
            <w:rFonts w:asciiTheme="minorHAnsi" w:hAnsiTheme="minorHAnsi"/>
            <w:color w:val="000000"/>
          </w:rPr>
          <w:delText>es</w:delText>
        </w:r>
      </w:del>
      <w:r w:rsidRPr="002A0A20">
        <w:rPr>
          <w:rFonts w:asciiTheme="minorHAnsi" w:hAnsiTheme="minorHAnsi"/>
          <w:color w:val="000000"/>
        </w:rPr>
        <w:t xml:space="preserve"> a high level of connectivity [</w:t>
      </w:r>
      <w:r w:rsidRPr="002A0A20">
        <w:rPr>
          <w:rFonts w:asciiTheme="minorHAnsi" w:hAnsiTheme="minorHAnsi"/>
          <w:b/>
          <w:bCs/>
          <w:color w:val="000000"/>
        </w:rPr>
        <w:t>ref Milgram</w:t>
      </w:r>
      <w:r w:rsidRPr="002A0A20">
        <w:rPr>
          <w:rFonts w:asciiTheme="minorHAnsi" w:hAnsiTheme="minorHAnsi"/>
          <w:color w:val="000000"/>
        </w:rPr>
        <w:t xml:space="preserve">]. More formally, </w:t>
      </w:r>
      <w:r w:rsidRPr="002A0A20">
        <w:rPr>
          <w:rFonts w:asciiTheme="minorHAnsi" w:hAnsiTheme="minorHAnsi"/>
          <w:i/>
          <w:iCs/>
          <w:color w:val="000000"/>
        </w:rPr>
        <w:t>small-worlds</w:t>
      </w:r>
      <w:r w:rsidRPr="002A0A20">
        <w:rPr>
          <w:rFonts w:asciiTheme="minorHAnsi" w:hAnsiTheme="minorHAnsi"/>
          <w:color w:val="000000"/>
        </w:rPr>
        <w:t xml:space="preserve"> generally have high clustering and a low average path length, so aim to represent the effect observed by Milgram in a mathematical way – the Watts-Strogatz method provides an approach to generate these networks [</w:t>
      </w:r>
      <w:r w:rsidRPr="002A0A20">
        <w:rPr>
          <w:rFonts w:asciiTheme="minorHAnsi" w:hAnsiTheme="minorHAnsi"/>
          <w:b/>
          <w:bCs/>
          <w:color w:val="000000"/>
        </w:rPr>
        <w:t>ref SW paper</w:t>
      </w:r>
      <w:r w:rsidRPr="002A0A20">
        <w:rPr>
          <w:rFonts w:asciiTheme="minorHAnsi" w:hAnsiTheme="minorHAnsi"/>
          <w:color w:val="000000"/>
        </w:rPr>
        <w:t>]. At a high level, given a starting set of nodes where each is connected to its neighbours, the algorithm considers rewiring edges based on a predefined probability. This allows for the formation of more realistic structures such as hubs within the network and could be used to investigate how small social groups are affected by smoking cessation attempts.</w:t>
      </w:r>
    </w:p>
    <w:p w14:paraId="11CFD04C" w14:textId="77777777" w:rsidR="005F46B4" w:rsidRPr="002A0A20" w:rsidRDefault="00B8086C">
      <w:pPr>
        <w:pStyle w:val="ListParagraph"/>
        <w:ind w:left="0"/>
        <w:rPr>
          <w:rFonts w:asciiTheme="minorHAnsi" w:hAnsiTheme="minorHAnsi"/>
        </w:rPr>
      </w:pPr>
      <w:r w:rsidRPr="002A0A20">
        <w:rPr>
          <w:rFonts w:asciiTheme="minorHAnsi" w:hAnsiTheme="minorHAnsi"/>
          <w:color w:val="000000"/>
        </w:rPr>
        <w:t xml:space="preserve">On the other hand, </w:t>
      </w:r>
      <w:r w:rsidRPr="002A0A20">
        <w:rPr>
          <w:rFonts w:asciiTheme="minorHAnsi" w:hAnsiTheme="minorHAnsi"/>
          <w:i/>
          <w:iCs/>
          <w:color w:val="000000"/>
        </w:rPr>
        <w:t xml:space="preserve">scale-free </w:t>
      </w:r>
      <w:r w:rsidRPr="002A0A20">
        <w:rPr>
          <w:rFonts w:asciiTheme="minorHAnsi" w:hAnsiTheme="minorHAnsi"/>
          <w:color w:val="000000"/>
        </w:rPr>
        <w:t xml:space="preserve">networks rely on the previously mentioned concept of </w:t>
      </w:r>
      <w:r w:rsidRPr="002A0A20">
        <w:rPr>
          <w:rFonts w:asciiTheme="minorHAnsi" w:hAnsiTheme="minorHAnsi"/>
          <w:i/>
          <w:iCs/>
          <w:color w:val="000000"/>
        </w:rPr>
        <w:t>hubs,</w:t>
      </w:r>
      <w:r w:rsidRPr="002A0A20">
        <w:rPr>
          <w:rFonts w:asciiTheme="minorHAnsi" w:hAnsiTheme="minorHAnsi"/>
          <w:color w:val="000000"/>
        </w:rPr>
        <w:t xml:space="preserve"> who have a higher degree than the average node and are observed in a wide variety of situations, from </w:t>
      </w:r>
      <w:r w:rsidRPr="002A0A20">
        <w:rPr>
          <w:rFonts w:asciiTheme="minorHAnsi" w:hAnsiTheme="minorHAnsi"/>
          <w:color w:val="000000"/>
        </w:rPr>
        <w:lastRenderedPageBreak/>
        <w:t xml:space="preserve">computer networks, to business alliances and </w:t>
      </w:r>
      <w:del w:id="178" w:author="Chris Chamberlain" w:date="2013-04-17T19:15:00Z">
        <w:r w:rsidRPr="002A0A20" w:rsidDel="00383E1E">
          <w:rPr>
            <w:rFonts w:asciiTheme="minorHAnsi" w:hAnsiTheme="minorHAnsi"/>
            <w:color w:val="000000"/>
          </w:rPr>
          <w:delText xml:space="preserve">actors in </w:delText>
        </w:r>
      </w:del>
      <w:r w:rsidRPr="002A0A20">
        <w:rPr>
          <w:rFonts w:asciiTheme="minorHAnsi" w:hAnsiTheme="minorHAnsi"/>
          <w:color w:val="000000"/>
        </w:rPr>
        <w:t xml:space="preserve">Hollywood </w:t>
      </w:r>
      <w:ins w:id="179" w:author="Chris Chamberlain" w:date="2013-04-17T19:15:00Z">
        <w:r w:rsidR="00383E1E">
          <w:rPr>
            <w:rFonts w:asciiTheme="minorHAnsi" w:hAnsiTheme="minorHAnsi"/>
            <w:color w:val="000000"/>
          </w:rPr>
          <w:t xml:space="preserve">actors </w:t>
        </w:r>
      </w:ins>
      <w:r w:rsidRPr="002A0A20">
        <w:rPr>
          <w:rFonts w:asciiTheme="minorHAnsi" w:hAnsiTheme="minorHAnsi"/>
          <w:color w:val="000000"/>
        </w:rPr>
        <w:t>[</w:t>
      </w:r>
      <w:r w:rsidRPr="002A0A20">
        <w:rPr>
          <w:rFonts w:asciiTheme="minorHAnsi" w:hAnsiTheme="minorHAnsi"/>
          <w:b/>
          <w:bCs/>
          <w:color w:val="000000"/>
        </w:rPr>
        <w:t>ref SciAm</w:t>
      </w:r>
      <w:r w:rsidRPr="002A0A20">
        <w:rPr>
          <w:rFonts w:asciiTheme="minorHAnsi" w:hAnsiTheme="minorHAnsi"/>
          <w:color w:val="000000"/>
        </w:rPr>
        <w:t xml:space="preserve">]. A key principle in building these networks is that of </w:t>
      </w:r>
      <w:commentRangeStart w:id="180"/>
      <w:r w:rsidRPr="00027CB1">
        <w:rPr>
          <w:rFonts w:asciiTheme="minorHAnsi" w:hAnsiTheme="minorHAnsi"/>
          <w:i/>
          <w:color w:val="000000"/>
          <w:rPrChange w:id="181" w:author="Matt" w:date="2013-04-21T00:00:00Z">
            <w:rPr>
              <w:rFonts w:asciiTheme="minorHAnsi" w:hAnsiTheme="minorHAnsi"/>
              <w:color w:val="000000"/>
            </w:rPr>
          </w:rPrChange>
        </w:rPr>
        <w:t>preferential</w:t>
      </w:r>
      <w:commentRangeEnd w:id="180"/>
      <w:r w:rsidR="00383E1E" w:rsidRPr="00027CB1">
        <w:rPr>
          <w:rStyle w:val="CommentReference"/>
          <w:i/>
          <w:rPrChange w:id="182" w:author="Matt" w:date="2013-04-21T00:00:00Z">
            <w:rPr>
              <w:rStyle w:val="CommentReference"/>
            </w:rPr>
          </w:rPrChange>
        </w:rPr>
        <w:commentReference w:id="180"/>
      </w:r>
      <w:r w:rsidRPr="002A0A20">
        <w:rPr>
          <w:rFonts w:asciiTheme="minorHAnsi" w:hAnsiTheme="minorHAnsi"/>
          <w:i/>
          <w:iCs/>
          <w:color w:val="000000"/>
        </w:rPr>
        <w:t xml:space="preserve"> attachment</w:t>
      </w:r>
      <w:r w:rsidRPr="002A0A20">
        <w:rPr>
          <w:rFonts w:asciiTheme="minorHAnsi" w:hAnsiTheme="minorHAnsi"/>
          <w:color w:val="000000"/>
        </w:rPr>
        <w:t xml:space="preserve">, where nodes are more likely to connect to popular, rather than unpopular nodes. Once more, this is seen in a number of situations such as web pages having a higher chance of linking to popular web pages than </w:t>
      </w:r>
      <w:del w:id="183" w:author="Chris Chamberlain" w:date="2013-04-17T19:15:00Z">
        <w:r w:rsidRPr="002A0A20" w:rsidDel="00383E1E">
          <w:rPr>
            <w:rFonts w:asciiTheme="minorHAnsi" w:hAnsiTheme="minorHAnsi"/>
            <w:color w:val="000000"/>
          </w:rPr>
          <w:delText>less well-known</w:delText>
        </w:r>
      </w:del>
      <w:ins w:id="184" w:author="Chris Chamberlain" w:date="2013-04-17T19:15:00Z">
        <w:r w:rsidR="00383E1E">
          <w:rPr>
            <w:rFonts w:asciiTheme="minorHAnsi" w:hAnsiTheme="minorHAnsi"/>
            <w:color w:val="000000"/>
          </w:rPr>
          <w:t>more obscure</w:t>
        </w:r>
      </w:ins>
      <w:r w:rsidRPr="002A0A20">
        <w:rPr>
          <w:rFonts w:asciiTheme="minorHAnsi" w:hAnsiTheme="minorHAnsi"/>
          <w:color w:val="000000"/>
        </w:rPr>
        <w:t xml:space="preserve"> </w:t>
      </w:r>
      <w:del w:id="185" w:author="Chris Chamberlain" w:date="2013-04-17T19:15:00Z">
        <w:r w:rsidRPr="002A0A20" w:rsidDel="00383E1E">
          <w:rPr>
            <w:rFonts w:asciiTheme="minorHAnsi" w:hAnsiTheme="minorHAnsi"/>
            <w:color w:val="000000"/>
          </w:rPr>
          <w:delText xml:space="preserve">ones </w:delText>
        </w:r>
      </w:del>
      <w:ins w:id="186" w:author="Chris Chamberlain" w:date="2013-04-17T19:15:00Z">
        <w:r w:rsidR="00383E1E">
          <w:rPr>
            <w:rFonts w:asciiTheme="minorHAnsi" w:hAnsiTheme="minorHAnsi"/>
            <w:color w:val="000000"/>
          </w:rPr>
          <w:t xml:space="preserve">sites </w:t>
        </w:r>
      </w:ins>
      <w:r w:rsidRPr="002A0A20">
        <w:rPr>
          <w:rFonts w:asciiTheme="minorHAnsi" w:hAnsiTheme="minorHAnsi"/>
          <w:color w:val="000000"/>
        </w:rPr>
        <w:t>[</w:t>
      </w:r>
      <w:r w:rsidRPr="002A0A20">
        <w:rPr>
          <w:rFonts w:asciiTheme="minorHAnsi" w:hAnsiTheme="minorHAnsi"/>
          <w:b/>
          <w:bCs/>
          <w:color w:val="000000"/>
        </w:rPr>
        <w:t>ref SciEm bara</w:t>
      </w:r>
      <w:r w:rsidRPr="002A0A20">
        <w:rPr>
          <w:rFonts w:asciiTheme="minorHAnsi" w:hAnsiTheme="minorHAnsi"/>
          <w:color w:val="000000"/>
        </w:rPr>
        <w:t xml:space="preserve">]. </w:t>
      </w:r>
      <w:r w:rsidRPr="002A0A20">
        <w:rPr>
          <w:rFonts w:asciiTheme="minorHAnsi" w:hAnsiTheme="minorHAnsi"/>
        </w:rPr>
        <w:t>Using the Barabási–Albert approach to generate this type of network, the basic idea is that of starting with a simple, connected base and adding nodes incrementally, considering each other node as a connection candidate [</w:t>
      </w:r>
      <w:r w:rsidRPr="002A0A20">
        <w:rPr>
          <w:rFonts w:asciiTheme="minorHAnsi" w:hAnsiTheme="minorHAnsi"/>
          <w:b/>
          <w:bCs/>
        </w:rPr>
        <w:t>ref BAStat</w:t>
      </w:r>
      <w:r w:rsidRPr="002A0A20">
        <w:rPr>
          <w:rFonts w:asciiTheme="minorHAnsi" w:hAnsiTheme="minorHAnsi"/>
        </w:rPr>
        <w:t xml:space="preserve">]. The chance of each connection being </w:t>
      </w:r>
      <w:del w:id="187" w:author="Chris Chamberlain" w:date="2013-04-17T19:16:00Z">
        <w:r w:rsidRPr="002A0A20" w:rsidDel="00383E1E">
          <w:rPr>
            <w:rFonts w:asciiTheme="minorHAnsi" w:hAnsiTheme="minorHAnsi"/>
          </w:rPr>
          <w:delText xml:space="preserve">made </w:delText>
        </w:r>
      </w:del>
      <w:ins w:id="188" w:author="Chris Chamberlain" w:date="2013-04-17T19:16:00Z">
        <w:r w:rsidR="00383E1E">
          <w:rPr>
            <w:rFonts w:asciiTheme="minorHAnsi" w:hAnsiTheme="minorHAnsi"/>
          </w:rPr>
          <w:t>successful</w:t>
        </w:r>
        <w:r w:rsidR="00383E1E" w:rsidRPr="002A0A20">
          <w:rPr>
            <w:rFonts w:asciiTheme="minorHAnsi" w:hAnsiTheme="minorHAnsi"/>
          </w:rPr>
          <w:t xml:space="preserve"> </w:t>
        </w:r>
      </w:ins>
      <w:r w:rsidRPr="002A0A20">
        <w:rPr>
          <w:rFonts w:asciiTheme="minorHAnsi" w:hAnsiTheme="minorHAnsi"/>
        </w:rPr>
        <w:t>is relative to the degree of the current node</w:t>
      </w:r>
      <w:ins w:id="189" w:author="Chris Chamberlain" w:date="2013-04-17T19:16:00Z">
        <w:r w:rsidR="00383E1E">
          <w:rPr>
            <w:rFonts w:asciiTheme="minorHAnsi" w:hAnsiTheme="minorHAnsi"/>
          </w:rPr>
          <w:t>,</w:t>
        </w:r>
      </w:ins>
      <w:r w:rsidRPr="002A0A20">
        <w:rPr>
          <w:rFonts w:asciiTheme="minorHAnsi" w:hAnsiTheme="minorHAnsi"/>
        </w:rPr>
        <w:t xml:space="preserve"> where a higher degree increases the connection chance. The prevalence of hubs in this type of network is useful in judging the effect of influential members of a community.</w:t>
      </w:r>
    </w:p>
    <w:p w14:paraId="6C76A49C" w14:textId="14D8F594" w:rsidR="005F46B4" w:rsidRPr="002A0A20" w:rsidDel="00AA6F49" w:rsidRDefault="005F46B4">
      <w:pPr>
        <w:pStyle w:val="ListParagraph"/>
        <w:ind w:left="0"/>
        <w:rPr>
          <w:del w:id="190" w:author="Matt" w:date="2013-04-20T20:18:00Z"/>
          <w:rFonts w:asciiTheme="minorHAnsi" w:hAnsiTheme="minorHAnsi"/>
          <w:b/>
          <w:bCs/>
          <w:color w:val="000000"/>
        </w:rPr>
      </w:pPr>
    </w:p>
    <w:p w14:paraId="1E95ECEF" w14:textId="718868BD" w:rsidR="005F46B4" w:rsidRPr="002A0A20" w:rsidDel="00AA6F49" w:rsidRDefault="00B8086C">
      <w:pPr>
        <w:pStyle w:val="ListParagraph"/>
        <w:rPr>
          <w:del w:id="191" w:author="Matt" w:date="2013-04-20T20:18:00Z"/>
          <w:rFonts w:asciiTheme="minorHAnsi" w:hAnsiTheme="minorHAnsi"/>
        </w:rPr>
      </w:pPr>
      <w:del w:id="192" w:author="Matt" w:date="2013-04-20T20:18:00Z">
        <w:r w:rsidRPr="002A0A20" w:rsidDel="00AA6F49">
          <w:rPr>
            <w:rFonts w:asciiTheme="minorHAnsi" w:hAnsiTheme="minorHAnsi"/>
          </w:rPr>
          <w:delText>P. Erdõs, A. Rényi: On random graphs, I., Publ. Math. Debrecen 6 (1959), 290--297 ( MR22 #10924; Zentralblatt 92,157. </w:delText>
        </w:r>
      </w:del>
    </w:p>
    <w:p w14:paraId="78AF54D4" w14:textId="77777777" w:rsidR="005F46B4" w:rsidRDefault="00B8086C">
      <w:pPr>
        <w:pStyle w:val="Heading1"/>
      </w:pPr>
      <w:r>
        <w:t>Smoking Cessation &amp; Health</w:t>
      </w:r>
    </w:p>
    <w:p w14:paraId="79563835" w14:textId="77777777" w:rsidR="005F46B4" w:rsidRDefault="005F46B4">
      <w:pPr>
        <w:pStyle w:val="Textbody"/>
      </w:pPr>
    </w:p>
    <w:p w14:paraId="7BB7385F" w14:textId="77777777" w:rsidR="005F46B4" w:rsidRDefault="00B8086C">
      <w:pPr>
        <w:pStyle w:val="Standard"/>
      </w:pPr>
      <w:r>
        <w:t xml:space="preserve">To make an accurate attempt at mapping smoking behaviours to a social network simulation, the basic factors that affect how humans engage in smoking must be understood. There are two aspects to this – both an analysis of the current smoking situation as well as how people go about trying to give up smoking. Furthermore, the impact of socialisation on the health of a person is another important factor in </w:t>
      </w:r>
      <w:del w:id="193" w:author="Chris Chamberlain" w:date="2013-04-17T19:16:00Z">
        <w:r w:rsidDel="00383E1E">
          <w:delText xml:space="preserve">building </w:delText>
        </w:r>
      </w:del>
      <w:ins w:id="194" w:author="Chris Chamberlain" w:date="2013-04-17T19:16:00Z">
        <w:r w:rsidR="00383E1E">
          <w:t xml:space="preserve">producing </w:t>
        </w:r>
      </w:ins>
      <w:r>
        <w:t>this kind of model.</w:t>
      </w:r>
    </w:p>
    <w:p w14:paraId="3EFA7CBD" w14:textId="62B38081" w:rsidR="005F46B4" w:rsidRDefault="00B8086C">
      <w:pPr>
        <w:pStyle w:val="Standard"/>
      </w:pPr>
      <w:r>
        <w:t>By looking at NHS smoking statistics for 2012 [</w:t>
      </w:r>
      <w:r>
        <w:rPr>
          <w:b/>
          <w:bCs/>
        </w:rPr>
        <w:t>ref NHS pg 13</w:t>
      </w:r>
      <w:r>
        <w:t>], a number of important pieces of information relative to</w:t>
      </w:r>
      <w:del w:id="195" w:author="Matt" w:date="2013-04-21T00:03:00Z">
        <w:r w:rsidDel="00027CB1">
          <w:delText xml:space="preserve"> a</w:delText>
        </w:r>
      </w:del>
      <w:r>
        <w:t xml:space="preserve"> </w:t>
      </w:r>
      <w:commentRangeStart w:id="196"/>
      <w:r>
        <w:t>simulation</w:t>
      </w:r>
      <w:commentRangeEnd w:id="196"/>
      <w:r w:rsidR="00383E1E">
        <w:rPr>
          <w:rStyle w:val="CommentReference"/>
        </w:rPr>
        <w:commentReference w:id="196"/>
      </w:r>
      <w:ins w:id="197" w:author="Matt" w:date="2013-04-21T00:03:00Z">
        <w:r w:rsidR="00027CB1">
          <w:t>s required for this project</w:t>
        </w:r>
      </w:ins>
      <w:r>
        <w:t xml:space="preserve">. In Britain in 2010, 20% of the adult population were recorded </w:t>
      </w:r>
      <w:del w:id="198" w:author="Chris Chamberlain" w:date="2013-04-17T19:18:00Z">
        <w:r w:rsidDel="00383E1E">
          <w:delText xml:space="preserve">to be </w:delText>
        </w:r>
      </w:del>
      <w:ins w:id="199" w:author="Chris Chamberlain" w:date="2013-04-17T19:18:00Z">
        <w:r w:rsidR="00383E1E">
          <w:t xml:space="preserve">as being actively </w:t>
        </w:r>
      </w:ins>
      <w:r>
        <w:t>smoking, with the average number of cigarettes a day being 12.</w:t>
      </w:r>
      <w:commentRangeStart w:id="200"/>
      <w:r>
        <w:t>7</w:t>
      </w:r>
      <w:commentRangeEnd w:id="200"/>
      <w:r w:rsidR="00383E1E">
        <w:rPr>
          <w:rStyle w:val="CommentReference"/>
        </w:rPr>
        <w:commentReference w:id="200"/>
      </w:r>
      <w:ins w:id="201" w:author="Matt" w:date="2013-04-21T11:09:00Z">
        <w:r w:rsidR="00F611D5" w:rsidRPr="00F611D5">
          <w:t xml:space="preserve"> </w:t>
        </w:r>
        <w:r w:rsidR="00F611D5">
          <w:t>[</w:t>
        </w:r>
        <w:r w:rsidR="00F611D5">
          <w:rPr>
            <w:b/>
            <w:bCs/>
          </w:rPr>
          <w:t>ref NHS pg 13</w:t>
        </w:r>
        <w:r w:rsidR="00F611D5">
          <w:t>]</w:t>
        </w:r>
      </w:ins>
      <w:r>
        <w:t xml:space="preserve">. Using the definition of 'heavy smoker' as </w:t>
      </w:r>
      <w:del w:id="202" w:author="Chris Chamberlain" w:date="2013-04-17T19:19:00Z">
        <w:r w:rsidDel="00383E1E">
          <w:delText xml:space="preserve">someone </w:delText>
        </w:r>
      </w:del>
      <w:ins w:id="203" w:author="Chris Chamberlain" w:date="2013-04-17T19:19:00Z">
        <w:r w:rsidR="00383E1E">
          <w:t xml:space="preserve">somebody </w:t>
        </w:r>
      </w:ins>
      <w:r>
        <w:t>who smokes more than 20 cigarettes a day [</w:t>
      </w:r>
      <w:r>
        <w:rPr>
          <w:b/>
          <w:bCs/>
        </w:rPr>
        <w:t>ref NHS 14</w:t>
      </w:r>
      <w:r>
        <w:t xml:space="preserve">] (and from this a </w:t>
      </w:r>
      <w:ins w:id="204" w:author="Chris Chamberlain" w:date="2013-04-17T19:19:00Z">
        <w:r w:rsidR="00383E1E">
          <w:t>‘</w:t>
        </w:r>
      </w:ins>
      <w:r>
        <w:t>light smoker</w:t>
      </w:r>
      <w:ins w:id="205" w:author="Chris Chamberlain" w:date="2013-04-17T19:19:00Z">
        <w:r w:rsidR="00383E1E">
          <w:t>’</w:t>
        </w:r>
      </w:ins>
      <w:r>
        <w:t xml:space="preserve"> being some</w:t>
      </w:r>
      <w:ins w:id="206" w:author="Chris Chamberlain" w:date="2013-04-17T19:19:00Z">
        <w:r w:rsidR="00383E1E">
          <w:t>body</w:t>
        </w:r>
      </w:ins>
      <w:del w:id="207" w:author="Chris Chamberlain" w:date="2013-04-17T19:19:00Z">
        <w:r w:rsidDel="00383E1E">
          <w:delText>one</w:delText>
        </w:r>
      </w:del>
      <w:r>
        <w:t xml:space="preserve"> who smokes fewer than 20 </w:t>
      </w:r>
      <w:ins w:id="208" w:author="Matt" w:date="2013-04-21T00:04:00Z">
        <w:r w:rsidR="009159E3">
          <w:t xml:space="preserve">and one or more </w:t>
        </w:r>
      </w:ins>
      <w:r>
        <w:t xml:space="preserve">cigarettes a </w:t>
      </w:r>
      <w:commentRangeStart w:id="209"/>
      <w:r>
        <w:t>day</w:t>
      </w:r>
      <w:commentRangeEnd w:id="209"/>
      <w:r w:rsidR="00383E1E">
        <w:rPr>
          <w:rStyle w:val="CommentReference"/>
        </w:rPr>
        <w:commentReference w:id="209"/>
      </w:r>
      <w:r>
        <w:t>), it can be seen that the average smoker is not a 'heavy smoker'. Adding to this, a study in 2009 displayed that around 67% of smokers wanted to give up</w:t>
      </w:r>
      <w:ins w:id="210" w:author="Chris Chamberlain" w:date="2013-04-17T19:20:00Z">
        <w:r w:rsidR="00383E1E">
          <w:t>,</w:t>
        </w:r>
      </w:ins>
      <w:r>
        <w:t xml:space="preserve"> and</w:t>
      </w:r>
      <w:ins w:id="211" w:author="Chris Chamberlain" w:date="2013-04-17T19:20:00Z">
        <w:r w:rsidR="00383E1E">
          <w:t>,</w:t>
        </w:r>
      </w:ins>
      <w:r>
        <w:t xml:space="preserve"> of those questioned, people who had attempted to give up smoking in the last five years were more likely to want to repeat this effort [</w:t>
      </w:r>
      <w:r>
        <w:rPr>
          <w:b/>
          <w:bCs/>
        </w:rPr>
        <w:t>ref SmokOmn</w:t>
      </w:r>
      <w:r>
        <w:t xml:space="preserve">]. When it comes to commencing smoking, those who begin to smoke </w:t>
      </w:r>
      <w:del w:id="212" w:author="Chris Chamberlain" w:date="2013-04-17T19:20:00Z">
        <w:r w:rsidDel="00383E1E">
          <w:delText xml:space="preserve">again </w:delText>
        </w:r>
      </w:del>
      <w:ins w:id="213" w:author="Chris Chamberlain" w:date="2013-04-17T19:20:00Z">
        <w:r w:rsidR="00383E1E">
          <w:t xml:space="preserve">after quitting </w:t>
        </w:r>
      </w:ins>
      <w:r>
        <w:t>state a number of reasons for their relapse</w:t>
      </w:r>
      <w:ins w:id="214" w:author="Chris Chamberlain" w:date="2013-04-17T19:21:00Z">
        <w:r w:rsidR="00383E1E">
          <w:t>,</w:t>
        </w:r>
      </w:ins>
      <w:r>
        <w:t xml:space="preserve"> including stress and their friends being smokers [</w:t>
      </w:r>
      <w:r>
        <w:rPr>
          <w:b/>
          <w:bCs/>
        </w:rPr>
        <w:t>ref NHS pg43</w:t>
      </w:r>
      <w:r>
        <w:t xml:space="preserve">], indicating a </w:t>
      </w:r>
      <w:ins w:id="215" w:author="Chris Chamberlain" w:date="2013-04-17T19:21:00Z">
        <w:r w:rsidR="00383E1E">
          <w:t xml:space="preserve">strongly </w:t>
        </w:r>
      </w:ins>
      <w:r>
        <w:t>social aspect to smoking actions</w:t>
      </w:r>
      <w:ins w:id="216" w:author="Chris Chamberlain" w:date="2013-04-17T19:21:00Z">
        <w:r w:rsidR="00383E1E">
          <w:t>.</w:t>
        </w:r>
      </w:ins>
      <w:r>
        <w:t xml:space="preserve"> </w:t>
      </w:r>
      <w:del w:id="217" w:author="Chris Chamberlain" w:date="2013-04-17T19:21:00Z">
        <w:r w:rsidDel="00383E1E">
          <w:delText xml:space="preserve">on top of the fact </w:delText>
        </w:r>
      </w:del>
      <w:ins w:id="218" w:author="Chris Chamberlain" w:date="2013-04-17T19:21:00Z">
        <w:r w:rsidR="00383E1E">
          <w:t xml:space="preserve">It is also more likely </w:t>
        </w:r>
      </w:ins>
      <w:r>
        <w:t xml:space="preserve">that those who are giving up are more likely to relapse than a non-smoker </w:t>
      </w:r>
      <w:ins w:id="219" w:author="Chris Chamberlain" w:date="2013-04-17T19:21:00Z">
        <w:r w:rsidR="00383E1E">
          <w:t xml:space="preserve">is to begin </w:t>
        </w:r>
        <w:commentRangeStart w:id="220"/>
        <w:r w:rsidR="00383E1E">
          <w:t>smoking</w:t>
        </w:r>
      </w:ins>
      <w:commentRangeEnd w:id="220"/>
      <w:ins w:id="221" w:author="Matt" w:date="2013-04-21T11:09:00Z">
        <w:r w:rsidR="00901312">
          <w:t xml:space="preserve"> </w:t>
        </w:r>
      </w:ins>
      <w:ins w:id="222" w:author="Chris Chamberlain" w:date="2013-04-17T19:22:00Z">
        <w:r w:rsidR="00383E1E">
          <w:rPr>
            <w:rStyle w:val="CommentReference"/>
          </w:rPr>
          <w:commentReference w:id="220"/>
        </w:r>
      </w:ins>
      <w:ins w:id="223" w:author="Matt" w:date="2013-04-21T11:09:00Z">
        <w:r w:rsidR="00901312">
          <w:t>[</w:t>
        </w:r>
        <w:r w:rsidR="00901312">
          <w:rPr>
            <w:b/>
            <w:bCs/>
          </w:rPr>
          <w:t>ref NHS pg43</w:t>
        </w:r>
        <w:r w:rsidR="00901312">
          <w:t>]</w:t>
        </w:r>
      </w:ins>
      <w:del w:id="224" w:author="Chris Chamberlain" w:date="2013-04-17T19:21:00Z">
        <w:r w:rsidDel="00383E1E">
          <w:delText>beginning to smoke.</w:delText>
        </w:r>
      </w:del>
      <w:ins w:id="225" w:author="Chris Chamberlain" w:date="2013-04-17T19:21:00Z">
        <w:r w:rsidR="00383E1E">
          <w:t>.</w:t>
        </w:r>
      </w:ins>
    </w:p>
    <w:p w14:paraId="2A902B9D" w14:textId="092E524C" w:rsidR="005F46B4" w:rsidDel="00AA6F49" w:rsidRDefault="00B8086C">
      <w:pPr>
        <w:pStyle w:val="ListParagraph"/>
        <w:ind w:left="0"/>
        <w:rPr>
          <w:del w:id="226" w:author="Matt" w:date="2013-04-20T20:19:00Z"/>
        </w:rPr>
      </w:pPr>
      <w:r>
        <w:t xml:space="preserve">Although often specific examples, factors contributing to both the commencement and cessation of smoking </w:t>
      </w:r>
      <w:del w:id="227" w:author="Chris Chamberlain" w:date="2013-04-17T19:22:00Z">
        <w:r w:rsidDel="00383E1E">
          <w:delText xml:space="preserve">has </w:delText>
        </w:r>
      </w:del>
      <w:ins w:id="228" w:author="Chris Chamberlain" w:date="2013-04-17T19:22:00Z">
        <w:r w:rsidR="00383E1E">
          <w:t xml:space="preserve">have </w:t>
        </w:r>
      </w:ins>
      <w:r>
        <w:t>been monitored. In developing countries such as Malaysia, smoking (and in this case tobacco chewing) is on the rise with around 61% of men being classed as smokers [</w:t>
      </w:r>
      <w:r>
        <w:rPr>
          <w:b/>
          <w:bCs/>
        </w:rPr>
        <w:t>ref Malay</w:t>
      </w:r>
      <w:r>
        <w:t xml:space="preserve">]. When analysed </w:t>
      </w:r>
      <w:del w:id="229" w:author="Chris Chamberlain" w:date="2013-04-17T19:22:00Z">
        <w:r w:rsidDel="00383E1E">
          <w:delText xml:space="preserve">in </w:delText>
        </w:r>
      </w:del>
      <w:ins w:id="230" w:author="Chris Chamberlain" w:date="2013-04-17T19:22:00Z">
        <w:r w:rsidR="00383E1E">
          <w:t xml:space="preserve">with </w:t>
        </w:r>
      </w:ins>
      <w:r>
        <w:t>respect to how these people began smoking, a variety of factors</w:t>
      </w:r>
      <w:ins w:id="231" w:author="Chris Chamberlain" w:date="2013-04-17T19:22:00Z">
        <w:r w:rsidR="000A2B98">
          <w:t>,</w:t>
        </w:r>
      </w:ins>
      <w:r>
        <w:t xml:space="preserve"> such as gender, ethnicity and alcohol consumption</w:t>
      </w:r>
      <w:ins w:id="232" w:author="Chris Chamberlain" w:date="2013-04-17T19:22:00Z">
        <w:r w:rsidR="000A2B98">
          <w:t>, were measured,</w:t>
        </w:r>
      </w:ins>
      <w:r>
        <w:t xml:space="preserve"> </w:t>
      </w:r>
      <w:del w:id="233" w:author="Chris Chamberlain" w:date="2013-04-17T19:23:00Z">
        <w:r w:rsidDel="000A2B98">
          <w:delText xml:space="preserve">whereas </w:delText>
        </w:r>
      </w:del>
      <w:ins w:id="234" w:author="Chris Chamberlain" w:date="2013-04-17T19:23:00Z">
        <w:r w:rsidR="000A2B98">
          <w:t xml:space="preserve">however </w:t>
        </w:r>
      </w:ins>
      <w:r>
        <w:t xml:space="preserve">only </w:t>
      </w:r>
      <w:ins w:id="235" w:author="Chris Chamberlain" w:date="2013-04-17T19:23:00Z">
        <w:r w:rsidR="000A2B98">
          <w:t xml:space="preserve">ethnicity </w:t>
        </w:r>
      </w:ins>
      <w:del w:id="236" w:author="Chris Chamberlain" w:date="2013-04-17T19:23:00Z">
        <w:r w:rsidDel="000A2B98">
          <w:delText xml:space="preserve">ethnicity of these </w:delText>
        </w:r>
      </w:del>
      <w:r>
        <w:t xml:space="preserve">was observed to be an influence in cessation. Whilst this is a single case and may be influenced by a number of socioeconomic factors, an important point to extract is that it is not necessarily a question of thresholds defining when a person starts and stops smoking. Instead, different factors seem </w:t>
      </w:r>
      <w:del w:id="237" w:author="Chris Chamberlain" w:date="2013-04-17T19:23:00Z">
        <w:r w:rsidDel="000A2B98">
          <w:delText xml:space="preserve">to come into play </w:delText>
        </w:r>
      </w:del>
      <w:ins w:id="238" w:author="Chris Chamberlain" w:date="2013-04-17T19:23:00Z">
        <w:r w:rsidR="000A2B98">
          <w:t>to have varying strength in</w:t>
        </w:r>
      </w:ins>
      <w:del w:id="239" w:author="Chris Chamberlain" w:date="2013-04-17T19:23:00Z">
        <w:r w:rsidDel="000A2B98">
          <w:delText>for</w:delText>
        </w:r>
      </w:del>
      <w:r>
        <w:t xml:space="preserve"> each </w:t>
      </w:r>
      <w:del w:id="240" w:author="Chris Chamberlain" w:date="2013-04-17T19:23:00Z">
        <w:r w:rsidDel="000A2B98">
          <w:delText>action</w:delText>
        </w:r>
      </w:del>
      <w:ins w:id="241" w:author="Chris Chamberlain" w:date="2013-04-17T19:23:00Z">
        <w:r w:rsidR="000A2B98">
          <w:t>instance</w:t>
        </w:r>
      </w:ins>
      <w:r>
        <w:t>.</w:t>
      </w:r>
    </w:p>
    <w:p w14:paraId="5117DA31" w14:textId="77777777" w:rsidR="00AA6F49" w:rsidRDefault="00AA6F49">
      <w:pPr>
        <w:pStyle w:val="ListParagraph"/>
        <w:ind w:left="0"/>
        <w:rPr>
          <w:ins w:id="242" w:author="Matt" w:date="2013-04-20T20:19:00Z"/>
        </w:rPr>
      </w:pPr>
    </w:p>
    <w:p w14:paraId="5EDD7734" w14:textId="77777777" w:rsidR="00AA6F49" w:rsidRDefault="00AA6F49" w:rsidP="00AA6F49">
      <w:pPr>
        <w:pStyle w:val="ListParagraph"/>
        <w:ind w:left="0"/>
        <w:rPr>
          <w:ins w:id="243" w:author="Matt" w:date="2013-04-20T20:19:00Z"/>
        </w:rPr>
      </w:pPr>
      <w:ins w:id="244" w:author="Matt" w:date="2013-04-20T20:19:00Z">
        <w:r>
          <w:t>More generally, research into cessation factors and their effect on relapse chances shows a multitude of factors that appear to contribute to failed attempts such as previous quitting attempts, presence of other smokers and behaviour/mood changes [</w:t>
        </w:r>
        <w:r>
          <w:rPr>
            <w:b/>
            <w:bCs/>
          </w:rPr>
          <w:t>ref UCL cess]</w:t>
        </w:r>
        <w:r>
          <w:t xml:space="preserve">. On the other hand, the work indicated a lack of effect by bodyweight/weight concerns and amount of cigarettes smoked. Although this was an internet based survey study, the observed aspects of the smoking behaviours </w:t>
        </w:r>
        <w:r>
          <w:lastRenderedPageBreak/>
          <w:t>are interesting as many different factors are involved but only some of these actually effect giving up, whist others only affect relapsing.</w:t>
        </w:r>
      </w:ins>
    </w:p>
    <w:p w14:paraId="77E5EE6A" w14:textId="77777777" w:rsidR="005F46B4" w:rsidRDefault="00B8086C">
      <w:pPr>
        <w:pStyle w:val="ListParagraph"/>
        <w:ind w:left="0"/>
        <w:rPr>
          <w:ins w:id="245" w:author="Matt" w:date="2013-04-20T20:19:00Z"/>
        </w:rPr>
      </w:pPr>
      <w:r>
        <w:t xml:space="preserve">In terms of the social aspect of health, the Framingham Heart Study [ref </w:t>
      </w:r>
      <w:r>
        <w:rPr>
          <w:b/>
          <w:bCs/>
        </w:rPr>
        <w:t>Fram</w:t>
      </w:r>
      <w:r>
        <w:t xml:space="preserve">] investigates long term health concerns of a large social network. Further work has been conducted using the data from the previously mentioned study, particularly </w:t>
      </w:r>
      <w:del w:id="246" w:author="Chris Chamberlain" w:date="2013-04-17T19:23:00Z">
        <w:r w:rsidDel="000A2B98">
          <w:delText>in regards</w:delText>
        </w:r>
      </w:del>
      <w:ins w:id="247" w:author="Chris Chamberlain" w:date="2013-04-17T19:23:00Z">
        <w:r w:rsidR="000A2B98">
          <w:t>with respect</w:t>
        </w:r>
      </w:ins>
      <w:r>
        <w:t xml:space="preserve"> to the spread of obesity [</w:t>
      </w:r>
      <w:r>
        <w:rPr>
          <w:b/>
          <w:bCs/>
        </w:rPr>
        <w:t>ref ObPap</w:t>
      </w:r>
      <w:r>
        <w:t xml:space="preserve">]. It was found that there are indications of social interaction playing a role in </w:t>
      </w:r>
      <w:del w:id="248" w:author="Chris Chamberlain" w:date="2013-04-17T19:24:00Z">
        <w:r w:rsidDel="000A2B98">
          <w:delText xml:space="preserve">the way that </w:delText>
        </w:r>
      </w:del>
      <w:ins w:id="249" w:author="Chris Chamberlain" w:date="2013-04-17T19:24:00Z">
        <w:r w:rsidR="000A2B98">
          <w:t>the presence of obesity</w:t>
        </w:r>
      </w:ins>
      <w:del w:id="250" w:author="Chris Chamberlain" w:date="2013-04-17T19:24:00Z">
        <w:r w:rsidDel="000A2B98">
          <w:delText>obesity is present</w:delText>
        </w:r>
      </w:del>
      <w:r>
        <w:t xml:space="preserve"> within a network</w:t>
      </w:r>
      <w:ins w:id="251" w:author="Chris Chamberlain" w:date="2013-04-17T19:24:00Z">
        <w:r w:rsidR="000A2B98">
          <w:t>.</w:t>
        </w:r>
      </w:ins>
      <w:del w:id="252" w:author="Chris Chamberlain" w:date="2013-04-17T19:24:00Z">
        <w:r w:rsidDel="000A2B98">
          <w:delText xml:space="preserve"> –</w:delText>
        </w:r>
      </w:del>
      <w:r>
        <w:t xml:space="preserve"> </w:t>
      </w:r>
      <w:ins w:id="253" w:author="Chris Chamberlain" w:date="2013-04-17T19:24:00Z">
        <w:r w:rsidR="000A2B98">
          <w:t>T</w:t>
        </w:r>
      </w:ins>
      <w:del w:id="254" w:author="Chris Chamberlain" w:date="2013-04-17T19:24:00Z">
        <w:r w:rsidDel="000A2B98">
          <w:delText>t</w:delText>
        </w:r>
      </w:del>
      <w:r>
        <w:t>his is crucial</w:t>
      </w:r>
      <w:ins w:id="255" w:author="Chris Chamberlain" w:date="2013-04-17T19:24:00Z">
        <w:r w:rsidR="000A2B98">
          <w:t>,</w:t>
        </w:r>
      </w:ins>
      <w:r>
        <w:t xml:space="preserve"> as it is an indication of health being affected by those with whom an individual interacts. It should be noted that the type of tie between persons was significant in its effect; for example, geographically close neighbours had little impact whilst a mutual friendship greatly increases the chance of those involved becoming obese.</w:t>
      </w:r>
    </w:p>
    <w:p w14:paraId="07F7730F" w14:textId="77777777" w:rsidR="00AA6F49" w:rsidRDefault="00AA6F49" w:rsidP="00AA6F49">
      <w:pPr>
        <w:pStyle w:val="ListParagraph"/>
        <w:ind w:left="0"/>
        <w:rPr>
          <w:ins w:id="256" w:author="Matt" w:date="2013-04-20T20:19:00Z"/>
        </w:rPr>
      </w:pPr>
      <w:ins w:id="257" w:author="Matt" w:date="2013-04-20T20:19:00Z">
        <w:r>
          <w:t>Closer to the combination of social networks and smoking cessation, research into the concept of quitting in groups was carried out over 30 years within the Framingham study [</w:t>
        </w:r>
        <w:r>
          <w:rPr>
            <w:b/>
            <w:bCs/>
          </w:rPr>
          <w:t>ref droves</w:t>
        </w:r>
        <w:r>
          <w:t>] revealed a number of interesting phenomena. Firstly, by the end of the study smoking prevalence was much lower and for those left, there was a higher chance of smokers being connected to other smokers, as well as on the periphery of the non-smoking networks. Adding to this, cessation predictors that occurred within the network were contact with other people who were quitting, type of relationship (e.g. co-worker compared to spouse) and educational status. This reinforces the concept that factors in quitting smoking come from many aspects of life, specifically relationships with others. Finally, due to these facts, group quitting appears to be a more natural approach since it utilises the peer-pressure and the avoidance of having to move to the edge of a social circle, all whilst reducing the number of smoking ties.</w:t>
        </w:r>
      </w:ins>
    </w:p>
    <w:p w14:paraId="4C5585B6" w14:textId="77777777" w:rsidR="00AA6F49" w:rsidRDefault="00AA6F49">
      <w:pPr>
        <w:pStyle w:val="ListParagraph"/>
        <w:ind w:left="0"/>
      </w:pPr>
    </w:p>
    <w:p w14:paraId="4AF8442E" w14:textId="77777777" w:rsidR="005F46B4" w:rsidRDefault="00B8086C">
      <w:pPr>
        <w:pStyle w:val="Heading1"/>
      </w:pPr>
      <w:r>
        <w:t>Agent-Based Modelling</w:t>
      </w:r>
    </w:p>
    <w:p w14:paraId="315C734D" w14:textId="77777777" w:rsidR="005F46B4" w:rsidRDefault="005F46B4">
      <w:pPr>
        <w:pStyle w:val="Textbody"/>
      </w:pPr>
    </w:p>
    <w:p w14:paraId="0D7E0E99" w14:textId="27CBF2EF" w:rsidR="009159E3" w:rsidRDefault="00B8086C">
      <w:pPr>
        <w:pStyle w:val="Textbody"/>
        <w:rPr>
          <w:ins w:id="258" w:author="Matt" w:date="2013-04-20T20:20:00Z"/>
        </w:rPr>
      </w:pPr>
      <w:del w:id="259" w:author="Chris Chamberlain" w:date="2013-04-17T19:25:00Z">
        <w:r w:rsidDel="000A2B98">
          <w:delText xml:space="preserve">Centre </w:delText>
        </w:r>
      </w:del>
      <w:ins w:id="260" w:author="Chris Chamberlain" w:date="2013-04-17T19:25:00Z">
        <w:r w:rsidR="000A2B98">
          <w:t xml:space="preserve">Central </w:t>
        </w:r>
      </w:ins>
      <w:r>
        <w:t xml:space="preserve">to the project is the use of an agent-based modelling (ABM) approach to simulation. Fundamentally, it defines a series of agents with attributes, who have a set of </w:t>
      </w:r>
      <w:ins w:id="261" w:author="Chris Chamberlain" w:date="2013-04-17T19:26:00Z">
        <w:r w:rsidR="000A2B98">
          <w:t xml:space="preserve">distinct </w:t>
        </w:r>
      </w:ins>
      <w:r>
        <w:t xml:space="preserve">behaviours </w:t>
      </w:r>
      <w:ins w:id="262" w:author="Chris Chamberlain" w:date="2013-04-17T19:26:00Z">
        <w:r w:rsidR="000A2B98">
          <w:t xml:space="preserve">through which </w:t>
        </w:r>
      </w:ins>
      <w:del w:id="263" w:author="Chris Chamberlain" w:date="2013-04-17T19:26:00Z">
        <w:r w:rsidDel="000A2B98">
          <w:delText xml:space="preserve"> ways </w:delText>
        </w:r>
      </w:del>
      <w:r>
        <w:t xml:space="preserve">they </w:t>
      </w:r>
      <w:del w:id="264" w:author="Chris Chamberlain" w:date="2013-04-17T19:26:00Z">
        <w:r w:rsidDel="000A2B98">
          <w:delText xml:space="preserve">can </w:delText>
        </w:r>
      </w:del>
      <w:ins w:id="265" w:author="Chris Chamberlain" w:date="2013-04-17T19:26:00Z">
        <w:r w:rsidR="000A2B98">
          <w:t xml:space="preserve">may </w:t>
        </w:r>
      </w:ins>
      <w:r>
        <w:t xml:space="preserve">interact with </w:t>
      </w:r>
      <w:del w:id="266" w:author="Chris Chamberlain" w:date="2013-04-17T19:26:00Z">
        <w:r w:rsidDel="000A2B98">
          <w:delText>each other</w:delText>
        </w:r>
      </w:del>
      <w:ins w:id="267" w:author="Chris Chamberlain" w:date="2013-04-17T19:26:00Z">
        <w:r w:rsidR="000A2B98">
          <w:t>one another</w:t>
        </w:r>
      </w:ins>
      <w:r>
        <w:t xml:space="preserve">, </w:t>
      </w:r>
      <w:del w:id="268" w:author="Chris Chamberlain" w:date="2013-04-17T19:26:00Z">
        <w:r w:rsidDel="000A2B98">
          <w:delText xml:space="preserve">with </w:delText>
        </w:r>
      </w:del>
      <w:r>
        <w:t xml:space="preserve">the aim being that information not initially provided to the system may emerge. Furthermore, agents should display </w:t>
      </w:r>
      <w:r>
        <w:rPr>
          <w:i/>
          <w:iCs/>
        </w:rPr>
        <w:t>autonomy</w:t>
      </w:r>
      <w:ins w:id="269" w:author="Chris Chamberlain" w:date="2013-04-17T19:26:00Z">
        <w:r w:rsidR="000A2B98">
          <w:t xml:space="preserve"> -</w:t>
        </w:r>
      </w:ins>
      <w:del w:id="270" w:author="Chris Chamberlain" w:date="2013-04-17T19:26:00Z">
        <w:r w:rsidDel="000A2B98">
          <w:delText>,</w:delText>
        </w:r>
      </w:del>
      <w:r>
        <w:t xml:space="preserve"> that is</w:t>
      </w:r>
      <w:ins w:id="271" w:author="Chris Chamberlain" w:date="2013-04-17T19:27:00Z">
        <w:r w:rsidR="000A2B98">
          <w:t>,</w:t>
        </w:r>
      </w:ins>
      <w:r>
        <w:t xml:space="preserve"> that they </w:t>
      </w:r>
      <w:del w:id="272" w:author="Chris Chamberlain" w:date="2013-04-17T19:27:00Z">
        <w:r w:rsidDel="000A2B98">
          <w:delText xml:space="preserve">can </w:delText>
        </w:r>
      </w:del>
      <w:ins w:id="273" w:author="Chris Chamberlain" w:date="2013-04-17T19:27:00Z">
        <w:r w:rsidR="000A2B98">
          <w:t xml:space="preserve">should </w:t>
        </w:r>
      </w:ins>
      <w:r>
        <w:t>function without input from outside the model</w:t>
      </w:r>
      <w:ins w:id="274" w:author="Chris Chamberlain" w:date="2013-04-17T19:27:00Z">
        <w:r w:rsidR="000A2B98">
          <w:t xml:space="preserve"> -</w:t>
        </w:r>
      </w:ins>
      <w:r>
        <w:t xml:space="preserve"> and that they are </w:t>
      </w:r>
      <w:r>
        <w:rPr>
          <w:i/>
          <w:iCs/>
        </w:rPr>
        <w:t>social</w:t>
      </w:r>
      <w:r>
        <w:t>, allowing others the ability to influence their behaviour [</w:t>
      </w:r>
      <w:r>
        <w:rPr>
          <w:b/>
          <w:bCs/>
        </w:rPr>
        <w:t>ref REPAST PAPER</w:t>
      </w:r>
      <w:r>
        <w:t>]. With this in mind, it can be seen how the agents can represent humans</w:t>
      </w:r>
      <w:del w:id="275" w:author="Matt" w:date="2013-04-21T00:10:00Z">
        <w:r w:rsidDel="009159E3">
          <w:delText>,</w:delText>
        </w:r>
      </w:del>
      <w:r>
        <w:t xml:space="preserve"> </w:t>
      </w:r>
      <w:commentRangeStart w:id="276"/>
      <w:r>
        <w:t>with their behaviours and interactions being mapped to smoking</w:t>
      </w:r>
      <w:ins w:id="277" w:author="Matt" w:date="2013-04-21T00:10:00Z">
        <w:r w:rsidR="009159E3">
          <w:t>-related actions. Furthermore, this means that the model can not only have a certain level of autonomy but also represent an abstract form of socialisation.</w:t>
        </w:r>
      </w:ins>
      <w:del w:id="278" w:author="Matt" w:date="2013-04-21T00:11:00Z">
        <w:r w:rsidDel="00D21570">
          <w:delText xml:space="preserve"> given the importance of autonomy and socialisation within a model.</w:delText>
        </w:r>
        <w:commentRangeEnd w:id="276"/>
        <w:r w:rsidR="000A2B98" w:rsidDel="00D21570">
          <w:rPr>
            <w:rStyle w:val="CommentReference"/>
          </w:rPr>
          <w:commentReference w:id="276"/>
        </w:r>
      </w:del>
    </w:p>
    <w:p w14:paraId="4A54B617" w14:textId="77777777" w:rsidR="00AA6F49" w:rsidRDefault="00AA6F49" w:rsidP="00AA6F49">
      <w:pPr>
        <w:pStyle w:val="Textbody"/>
        <w:rPr>
          <w:ins w:id="279" w:author="Matt" w:date="2013-04-20T20:20:00Z"/>
        </w:rPr>
      </w:pPr>
      <w:ins w:id="280" w:author="Matt" w:date="2013-04-20T20:20:00Z">
        <w:r>
          <w:t>On the whole, this technique brings about a number of advantages over other modelling techniques – it allows for emergent phenomena, a more natural way of modelling systems and flexibility [</w:t>
        </w:r>
        <w:r>
          <w:rPr>
            <w:b/>
            <w:bCs/>
          </w:rPr>
          <w:t>ref ABM methTech]</w:t>
        </w:r>
        <w:r>
          <w:t>. The first is of particular importance since other methods, for example mathematical models, may be bound by strict limits which can in turn limit their possible results to those expected. Autonomy and simple interactions of agents means that beyond the starting state, any number of an extremely large set of end-states can be reached. As such, with elements of randomness involved, unexpected situations can arise in ABMs.</w:t>
        </w:r>
      </w:ins>
    </w:p>
    <w:p w14:paraId="2EDA7CA1" w14:textId="77777777" w:rsidR="00AA6F49" w:rsidRDefault="00AA6F49" w:rsidP="00AA6F49">
      <w:pPr>
        <w:pStyle w:val="Textbody"/>
        <w:rPr>
          <w:ins w:id="281" w:author="Matt" w:date="2013-04-20T20:20:00Z"/>
        </w:rPr>
      </w:pPr>
      <w:ins w:id="282" w:author="Matt" w:date="2013-04-20T20:20:00Z">
        <w:r>
          <w:t xml:space="preserve">On top of this, the descriptiveness of an ABM is important. As mentioned above, the agents are defined in terms of basic behaviours and interactions which are easily relatable to real-world actions. It is arguably easier to break complex systems into small sub-behaviours than attempt to model the entire environment for not only behaviours, but for all participants. The flexibility of this approach </w:t>
        </w:r>
        <w:r>
          <w:lastRenderedPageBreak/>
          <w:t>adds to this since once this description is decided upon and implemented, it is easy to add more agents, modify the behaviours and so on without having to redefine the whole model.</w:t>
        </w:r>
      </w:ins>
    </w:p>
    <w:p w14:paraId="0EEBF206" w14:textId="77777777" w:rsidR="00AA6F49" w:rsidRDefault="00AA6F49" w:rsidP="00AA6F49">
      <w:pPr>
        <w:pStyle w:val="Textbody"/>
        <w:rPr>
          <w:ins w:id="283" w:author="Matt" w:date="2013-04-20T20:20:00Z"/>
        </w:rPr>
      </w:pPr>
      <w:ins w:id="284" w:author="Matt" w:date="2013-04-20T20:20:00Z">
        <w:r>
          <w:t>Obviously, this does not come without disadvantages. One of the key issues with all modelling approaches is that a 'general model' cannot be constructed so the model is only useful for its original purpose [</w:t>
        </w:r>
        <w:r>
          <w:rPr>
            <w:b/>
            <w:bCs/>
          </w:rPr>
          <w:t>ref UCL paper</w:t>
        </w:r>
        <w:r>
          <w:t xml:space="preserve">]. By extension, this means that the model has to focus on one area of behaviour (which could be very wide itself), thus removing those which are considered external. This can limit the results of the model since many 'external' aspects may have some effect on those modelled. In addition to this, mapping some actions to an ABM is difficult, particularly those in humans such as subjectiveness </w:t>
        </w:r>
        <w:r>
          <w:rPr>
            <w:b/>
            <w:bCs/>
          </w:rPr>
          <w:t>[ref ABM methTech</w:t>
        </w:r>
        <w:r>
          <w:t>]. When understanding the results of simulations, this kind of omission from the model must be considered since these behaviours can have a major impact on the course of events; for example, irrational choices by one agent might cause a 'butterfly effect' over the course of the rest of the run which would change the results dramatically.</w:t>
        </w:r>
      </w:ins>
    </w:p>
    <w:p w14:paraId="5B18C533" w14:textId="0CB0993D" w:rsidR="00AA6F49" w:rsidDel="00AA6F49" w:rsidRDefault="00AA6F49">
      <w:pPr>
        <w:pStyle w:val="Textbody"/>
        <w:rPr>
          <w:del w:id="285" w:author="Matt" w:date="2013-04-20T20:20:00Z"/>
        </w:rPr>
      </w:pPr>
    </w:p>
    <w:p w14:paraId="5EEFB97C" w14:textId="52466CF2" w:rsidR="005F46B4" w:rsidRDefault="00B8086C">
      <w:pPr>
        <w:pStyle w:val="Textbody"/>
      </w:pPr>
      <w:r>
        <w:t>Although it is a relatively new approach to modelling, there are a number of examples which demonstrate that it is widely applicable. In a similar capacity to this project, work has been done to model how viruses spread through humans [</w:t>
      </w:r>
      <w:r>
        <w:rPr>
          <w:b/>
          <w:bCs/>
        </w:rPr>
        <w:t>ref IEEE paper</w:t>
      </w:r>
      <w:r>
        <w:t>]. Specifically, the inclusion of real-life data allows the simulation to be built and set up using a realistic base, with the aim of understanding how governmental decisions affected the H1N1 epidemic in Mexico. A particular finding of this study was that a lot of agent-based models use survey data as a basis</w:t>
      </w:r>
      <w:ins w:id="286" w:author="Chris Chamberlain" w:date="2013-04-17T19:28:00Z">
        <w:r w:rsidR="000A2B98">
          <w:t>,</w:t>
        </w:r>
      </w:ins>
      <w:r>
        <w:t xml:space="preserve"> </w:t>
      </w:r>
      <w:commentRangeStart w:id="287"/>
      <w:r>
        <w:t>resulting in a lack of representation of the way in which humans move over time</w:t>
      </w:r>
      <w:ins w:id="288" w:author="Matt" w:date="2013-04-21T00:12:00Z">
        <w:r w:rsidR="00D21570">
          <w:t xml:space="preserve">; this </w:t>
        </w:r>
      </w:ins>
      <w:ins w:id="289" w:author="Matt" w:date="2013-04-21T00:55:00Z">
        <w:r w:rsidR="00645847">
          <w:t>is because of the difficulty in tracking and gaining information from specific people.</w:t>
        </w:r>
      </w:ins>
      <w:del w:id="290" w:author="Matt" w:date="2013-04-21T00:12:00Z">
        <w:r w:rsidDel="00D21570">
          <w:delText xml:space="preserve"> </w:delText>
        </w:r>
      </w:del>
      <w:commentRangeEnd w:id="287"/>
      <w:r w:rsidR="000A2B98">
        <w:rPr>
          <w:rStyle w:val="CommentReference"/>
        </w:rPr>
        <w:commentReference w:id="287"/>
      </w:r>
      <w:del w:id="291" w:author="Matt" w:date="2013-04-21T00:12:00Z">
        <w:r w:rsidDel="00D21570">
          <w:delText>–</w:delText>
        </w:r>
      </w:del>
      <w:del w:id="292" w:author="Matt" w:date="2013-04-21T00:56:00Z">
        <w:r w:rsidDel="00645847">
          <w:delText xml:space="preserve"> t</w:delText>
        </w:r>
      </w:del>
      <w:ins w:id="293" w:author="Matt" w:date="2013-04-21T00:56:00Z">
        <w:r w:rsidR="00645847">
          <w:t xml:space="preserve"> T</w:t>
        </w:r>
      </w:ins>
      <w:r>
        <w:t xml:space="preserve">o </w:t>
      </w:r>
      <w:ins w:id="294" w:author="Matt" w:date="2013-04-21T00:56:00Z">
        <w:r w:rsidR="00645847">
          <w:t>avoid</w:t>
        </w:r>
      </w:ins>
      <w:del w:id="295" w:author="Matt" w:date="2013-04-21T00:56:00Z">
        <w:r w:rsidDel="00645847">
          <w:delText>handle</w:delText>
        </w:r>
      </w:del>
      <w:r>
        <w:t xml:space="preserve"> this, </w:t>
      </w:r>
      <w:ins w:id="296" w:author="Matt" w:date="2013-04-21T00:56:00Z">
        <w:r w:rsidR="00645847">
          <w:t xml:space="preserve">data sources that allows the tracing of individuals, such as </w:t>
        </w:r>
      </w:ins>
      <w:r>
        <w:t>phone records</w:t>
      </w:r>
      <w:ins w:id="297" w:author="Matt" w:date="2013-04-21T00:56:00Z">
        <w:r w:rsidR="00645847">
          <w:t>,</w:t>
        </w:r>
      </w:ins>
      <w:r>
        <w:t xml:space="preserve"> were used to build in this </w:t>
      </w:r>
      <w:del w:id="298" w:author="Matt" w:date="2013-04-21T00:57:00Z">
        <w:r w:rsidDel="00124DCF">
          <w:delText xml:space="preserve">aspect </w:delText>
        </w:r>
      </w:del>
      <w:ins w:id="299" w:author="Matt" w:date="2013-04-21T00:57:00Z">
        <w:r w:rsidR="00124DCF">
          <w:t>travelling</w:t>
        </w:r>
      </w:ins>
      <w:del w:id="300" w:author="Matt" w:date="2013-04-21T00:57:00Z">
        <w:r w:rsidDel="00124DCF">
          <w:delText xml:space="preserve">of </w:delText>
        </w:r>
      </w:del>
      <w:ins w:id="301" w:author="Matt" w:date="2013-04-21T00:57:00Z">
        <w:r w:rsidR="00124DCF">
          <w:t xml:space="preserve"> </w:t>
        </w:r>
      </w:ins>
      <w:r>
        <w:t>behaviour</w:t>
      </w:r>
      <w:ins w:id="302" w:author="Matt" w:date="2013-04-21T00:57:00Z">
        <w:r w:rsidR="00124DCF">
          <w:t>s</w:t>
        </w:r>
      </w:ins>
      <w:r>
        <w:t>.</w:t>
      </w:r>
    </w:p>
    <w:p w14:paraId="2DABC262" w14:textId="4C575CD1" w:rsidR="005F46B4" w:rsidRDefault="00B8086C">
      <w:pPr>
        <w:pStyle w:val="Textbody"/>
      </w:pPr>
      <w:r>
        <w:t xml:space="preserve">Furthermore, ABM has also been used to investigate how emergency response can work optimally; from terrorist attacks to floods, the </w:t>
      </w:r>
      <w:del w:id="303" w:author="Matt" w:date="2013-04-21T01:01:00Z">
        <w:r w:rsidDel="00EB482A">
          <w:delText xml:space="preserve">approach </w:delText>
        </w:r>
      </w:del>
      <w:ins w:id="304" w:author="Matt" w:date="2013-04-21T01:01:00Z">
        <w:r w:rsidR="00EB482A">
          <w:t xml:space="preserve">technique </w:t>
        </w:r>
      </w:ins>
      <w:r>
        <w:t>can be used to understand how</w:t>
      </w:r>
      <w:ins w:id="305" w:author="Matt" w:date="2013-04-21T00:57:00Z">
        <w:r w:rsidR="00EB482A">
          <w:t xml:space="preserve"> both</w:t>
        </w:r>
      </w:ins>
      <w:r>
        <w:t xml:space="preserve"> current </w:t>
      </w:r>
      <w:ins w:id="306" w:author="Matt" w:date="2013-04-21T01:01:00Z">
        <w:r w:rsidR="00EB482A">
          <w:t xml:space="preserve">emergency </w:t>
        </w:r>
      </w:ins>
      <w:r>
        <w:t xml:space="preserve">processes can be improved and new </w:t>
      </w:r>
      <w:ins w:id="307" w:author="Matt" w:date="2013-04-21T01:01:00Z">
        <w:r w:rsidR="00EB482A">
          <w:t xml:space="preserve">response </w:t>
        </w:r>
      </w:ins>
      <w:r>
        <w:t>actions can be added [</w:t>
      </w:r>
      <w:r>
        <w:rPr>
          <w:b/>
          <w:bCs/>
        </w:rPr>
        <w:t>ref emerPap</w:t>
      </w:r>
      <w:r>
        <w:t xml:space="preserve">]. </w:t>
      </w:r>
      <w:commentRangeStart w:id="308"/>
      <w:del w:id="309" w:author="Matt" w:date="2013-04-21T00:57:00Z">
        <w:r w:rsidDel="00EB482A">
          <w:delText>The two approaches</w:delText>
        </w:r>
      </w:del>
      <w:ins w:id="310" w:author="Matt" w:date="2013-04-21T00:57:00Z">
        <w:r w:rsidR="00EB482A">
          <w:t xml:space="preserve">These two </w:t>
        </w:r>
      </w:ins>
      <w:ins w:id="311" w:author="Matt" w:date="2013-04-21T00:58:00Z">
        <w:r w:rsidR="00EB482A">
          <w:t>methods</w:t>
        </w:r>
      </w:ins>
      <w:ins w:id="312" w:author="Matt" w:date="2013-04-21T00:57:00Z">
        <w:r w:rsidR="00EB482A">
          <w:t xml:space="preserve">, </w:t>
        </w:r>
      </w:ins>
      <w:ins w:id="313" w:author="Matt" w:date="2013-04-21T01:02:00Z">
        <w:r w:rsidR="00EB482A">
          <w:t>optimising</w:t>
        </w:r>
      </w:ins>
      <w:ins w:id="314" w:author="Matt" w:date="2013-04-21T00:57:00Z">
        <w:r w:rsidR="00EB482A">
          <w:t xml:space="preserve"> existing </w:t>
        </w:r>
      </w:ins>
      <w:ins w:id="315" w:author="Matt" w:date="2013-04-21T01:02:00Z">
        <w:r w:rsidR="00EB482A">
          <w:t>behaviours</w:t>
        </w:r>
      </w:ins>
      <w:ins w:id="316" w:author="Matt" w:date="2013-04-21T00:57:00Z">
        <w:r w:rsidR="00EB482A">
          <w:t xml:space="preserve"> and adding new </w:t>
        </w:r>
      </w:ins>
      <w:ins w:id="317" w:author="Matt" w:date="2013-04-21T01:02:00Z">
        <w:r w:rsidR="00EB482A">
          <w:t>actions</w:t>
        </w:r>
      </w:ins>
      <w:ins w:id="318" w:author="Matt" w:date="2013-04-21T00:57:00Z">
        <w:r w:rsidR="00EB482A">
          <w:t>,</w:t>
        </w:r>
      </w:ins>
      <w:r>
        <w:t xml:space="preserve"> </w:t>
      </w:r>
      <w:commentRangeEnd w:id="308"/>
      <w:r w:rsidR="000A2B98">
        <w:rPr>
          <w:rStyle w:val="CommentReference"/>
        </w:rPr>
        <w:commentReference w:id="308"/>
      </w:r>
      <w:r>
        <w:t xml:space="preserve">can apply to </w:t>
      </w:r>
      <w:del w:id="319" w:author="Matt" w:date="2013-04-21T01:00:00Z">
        <w:r w:rsidDel="00EB482A">
          <w:delText xml:space="preserve">any </w:delText>
        </w:r>
      </w:del>
      <w:r>
        <w:t>ABM</w:t>
      </w:r>
      <w:ins w:id="320" w:author="Matt" w:date="2013-04-21T01:02:00Z">
        <w:r w:rsidR="00EB482A">
          <w:t>s which aim to</w:t>
        </w:r>
      </w:ins>
      <w:del w:id="321" w:author="Matt" w:date="2013-04-21T01:02:00Z">
        <w:r w:rsidDel="00EB482A">
          <w:delText xml:space="preserve"> approach </w:delText>
        </w:r>
      </w:del>
      <w:del w:id="322" w:author="Chris Chamberlain" w:date="2013-04-17T19:31:00Z">
        <w:r w:rsidDel="000A2B98">
          <w:delText>to understanding</w:delText>
        </w:r>
      </w:del>
      <w:ins w:id="323" w:author="Chris Chamberlain" w:date="2013-04-17T19:31:00Z">
        <w:del w:id="324" w:author="Matt" w:date="2013-04-21T01:00:00Z">
          <w:r w:rsidR="000A2B98" w:rsidDel="00EB482A">
            <w:delText>that aims to</w:delText>
          </w:r>
        </w:del>
        <w:del w:id="325" w:author="Matt" w:date="2013-04-21T01:02:00Z">
          <w:r w:rsidR="000A2B98" w:rsidDel="00EB482A">
            <w:delText xml:space="preserve"> </w:delText>
          </w:r>
        </w:del>
        <w:del w:id="326" w:author="Matt" w:date="2013-04-21T01:00:00Z">
          <w:r w:rsidR="000A2B98" w:rsidDel="00EB482A">
            <w:delText>understand</w:delText>
          </w:r>
        </w:del>
      </w:ins>
      <w:del w:id="327" w:author="Matt" w:date="2013-04-21T01:02:00Z">
        <w:r w:rsidDel="00EB482A">
          <w:delText xml:space="preserve"> how to</w:delText>
        </w:r>
      </w:del>
      <w:ins w:id="328" w:author="Matt" w:date="2013-04-21T01:03:00Z">
        <w:r w:rsidR="00EB482A">
          <w:t xml:space="preserve"> provide understanding into</w:t>
        </w:r>
      </w:ins>
      <w:del w:id="329" w:author="Matt" w:date="2013-04-21T01:03:00Z">
        <w:r w:rsidDel="00EB482A">
          <w:delText xml:space="preserve"> </w:delText>
        </w:r>
      </w:del>
      <w:ins w:id="330" w:author="Matt" w:date="2013-04-21T01:02:00Z">
        <w:r w:rsidR="00EB482A">
          <w:t xml:space="preserve"> </w:t>
        </w:r>
      </w:ins>
      <w:ins w:id="331" w:author="Matt" w:date="2013-04-21T01:03:00Z">
        <w:r w:rsidR="00EB482A">
          <w:t>e</w:t>
        </w:r>
      </w:ins>
      <w:del w:id="332" w:author="Matt" w:date="2013-04-21T01:03:00Z">
        <w:r w:rsidDel="00EB482A">
          <w:delText>a</w:delText>
        </w:r>
      </w:del>
      <w:r>
        <w:t>ffect</w:t>
      </w:r>
      <w:ins w:id="333" w:author="Matt" w:date="2013-04-21T01:03:00Z">
        <w:r w:rsidR="00EB482A">
          <w:t>ing</w:t>
        </w:r>
      </w:ins>
      <w:r>
        <w:t xml:space="preserve"> human behaviour. It is noted that for systems which propose such changes where human life is at stake, an amount of verification and validation of the model must be carried out. This emphasises the fact that</w:t>
      </w:r>
      <w:ins w:id="334" w:author="Chris Chamberlain" w:date="2013-04-17T19:31:00Z">
        <w:r w:rsidR="000A2B98">
          <w:t>,</w:t>
        </w:r>
      </w:ins>
      <w:r>
        <w:t xml:space="preserve"> for the data to be relevant to real-world situations, the simulation must display an</w:t>
      </w:r>
      <w:del w:id="335" w:author="Chris Chamberlain" w:date="2013-04-17T19:31:00Z">
        <w:r w:rsidDel="000A2B98">
          <w:delText>d</w:delText>
        </w:r>
      </w:del>
      <w:r>
        <w:t xml:space="preserve"> acceptable degree of </w:t>
      </w:r>
      <w:commentRangeStart w:id="336"/>
      <w:r>
        <w:t>similarity</w:t>
      </w:r>
      <w:commentRangeEnd w:id="336"/>
      <w:r w:rsidR="000A2B98">
        <w:rPr>
          <w:rStyle w:val="CommentReference"/>
        </w:rPr>
        <w:commentReference w:id="336"/>
      </w:r>
      <w:ins w:id="337" w:author="Matt" w:date="2013-04-21T00:59:00Z">
        <w:r w:rsidR="00EB482A">
          <w:t xml:space="preserve"> to said real-world situations</w:t>
        </w:r>
      </w:ins>
      <w:r>
        <w:t>.</w:t>
      </w:r>
    </w:p>
    <w:p w14:paraId="314CF881" w14:textId="77777777" w:rsidR="005F46B4" w:rsidRDefault="00B8086C">
      <w:pPr>
        <w:pStyle w:val="Heading1"/>
      </w:pPr>
      <w:r>
        <w:t>Similar Work</w:t>
      </w:r>
    </w:p>
    <w:p w14:paraId="70E62A9A" w14:textId="77777777" w:rsidR="005F46B4" w:rsidRDefault="005F46B4">
      <w:pPr>
        <w:pStyle w:val="Textbody"/>
      </w:pPr>
    </w:p>
    <w:p w14:paraId="48FD498F" w14:textId="77777777" w:rsidR="005F46B4" w:rsidRDefault="00B8086C">
      <w:pPr>
        <w:pStyle w:val="Textbody"/>
      </w:pPr>
      <w:r>
        <w:t>To conclude this section, it is worth considering other</w:t>
      </w:r>
      <w:del w:id="338" w:author="Chris Chamberlain" w:date="2013-04-17T19:32:00Z">
        <w:r w:rsidDel="000A2B98">
          <w:delText>,</w:delText>
        </w:r>
      </w:del>
      <w:r>
        <w:t xml:space="preserve"> similar pieces of work</w:t>
      </w:r>
      <w:ins w:id="339" w:author="Chris Chamberlain" w:date="2013-04-17T19:32:00Z">
        <w:r w:rsidR="000A2B98">
          <w:t>,</w:t>
        </w:r>
      </w:ins>
      <w:r>
        <w:t xml:space="preserve"> as these can be useful in informing the direction of the project. It does appear that the particular combination of areas that this project is using has not been widely explored, but there are a number of examples that display some common features.</w:t>
      </w:r>
    </w:p>
    <w:p w14:paraId="37FBD747" w14:textId="77777777" w:rsidR="005F46B4" w:rsidRDefault="00B8086C">
      <w:pPr>
        <w:pStyle w:val="Textbody"/>
      </w:pPr>
      <w:r>
        <w:t xml:space="preserve">The first is an analysis of how epidemiology, the study of </w:t>
      </w:r>
      <w:del w:id="340" w:author="Chris Chamberlain" w:date="2013-04-17T19:32:00Z">
        <w:r w:rsidDel="000A2B98">
          <w:delText>disease spread</w:delText>
        </w:r>
      </w:del>
      <w:ins w:id="341" w:author="Chris Chamberlain" w:date="2013-04-17T19:32:00Z">
        <w:r w:rsidR="000A2B98">
          <w:t>how diseases spread</w:t>
        </w:r>
      </w:ins>
      <w:r>
        <w:t>, can be analysed by using a social network and agent-based modelling approach [</w:t>
      </w:r>
      <w:r>
        <w:rPr>
          <w:b/>
          <w:bCs/>
        </w:rPr>
        <w:t>ref epid</w:t>
      </w:r>
      <w:r>
        <w:t xml:space="preserve">]. By combining these approaches, the researchers found that it allowed a much more complete view of the </w:t>
      </w:r>
      <w:del w:id="342" w:author="Chris Chamberlain" w:date="2013-04-17T19:33:00Z">
        <w:r w:rsidDel="00496376">
          <w:delText xml:space="preserve">field </w:delText>
        </w:r>
      </w:del>
      <w:ins w:id="343" w:author="Chris Chamberlain" w:date="2013-04-17T19:33:00Z">
        <w:r w:rsidR="00496376">
          <w:t xml:space="preserve">situation </w:t>
        </w:r>
      </w:ins>
      <w:r>
        <w:t xml:space="preserve">than by studying individual effects alone. This is due to the agent-based approach that provides the opportunity to define interactions and behaviours, many of which can be handled at once. Furthermore, the inherent ability of ABMs to model social interaction means that the social aspects of epidemiology can be investigated more thoroughly. Although they were found to be useful, it was also the case that the researchers emphasised the need for validation, as mentioned above, and that </w:t>
      </w:r>
      <w:r>
        <w:lastRenderedPageBreak/>
        <w:t>the scope of the model needs to be restricted to avoid the high level of complexity associated with modelling humans.</w:t>
      </w:r>
    </w:p>
    <w:p w14:paraId="537EA0F3" w14:textId="1FAE6878" w:rsidR="005F46B4" w:rsidRDefault="00B8086C">
      <w:pPr>
        <w:pStyle w:val="Textbody"/>
      </w:pPr>
      <w:r>
        <w:t>Closer to the aims of this project, there are a number of pieces of research in regards to the relationship between social networks and smoking [</w:t>
      </w:r>
      <w:r>
        <w:rPr>
          <w:b/>
          <w:bCs/>
        </w:rPr>
        <w:t>ref combo paper</w:t>
      </w:r>
      <w:r>
        <w:t xml:space="preserve">]. </w:t>
      </w:r>
      <w:del w:id="344" w:author="Matt" w:date="2013-04-21T01:03:00Z">
        <w:r w:rsidDel="001C669F">
          <w:delText xml:space="preserve">In </w:delText>
        </w:r>
        <w:commentRangeStart w:id="345"/>
        <w:r w:rsidDel="001C669F">
          <w:delText>particular</w:delText>
        </w:r>
        <w:commentRangeEnd w:id="345"/>
        <w:r w:rsidR="00496376" w:rsidDel="001C669F">
          <w:rPr>
            <w:rStyle w:val="CommentReference"/>
          </w:rPr>
          <w:commentReference w:id="345"/>
        </w:r>
      </w:del>
      <w:ins w:id="346" w:author="Matt" w:date="2013-04-21T01:03:00Z">
        <w:r w:rsidR="001C669F">
          <w:t>Specifically</w:t>
        </w:r>
      </w:ins>
      <w:r>
        <w:t>, a three-part approach is taken</w:t>
      </w:r>
      <w:ins w:id="347" w:author="Chris Chamberlain" w:date="2013-04-17T19:34:00Z">
        <w:r w:rsidR="00496376">
          <w:t>;</w:t>
        </w:r>
      </w:ins>
      <w:del w:id="348" w:author="Chris Chamberlain" w:date="2013-04-17T19:34:00Z">
        <w:r w:rsidDel="00496376">
          <w:delText>,</w:delText>
        </w:r>
      </w:del>
      <w:r>
        <w:t xml:space="preserve"> </w:t>
      </w:r>
      <w:del w:id="349" w:author="Chris Chamberlain" w:date="2013-04-17T19:34:00Z">
        <w:r w:rsidDel="00496376">
          <w:delText xml:space="preserve">one </w:delText>
        </w:r>
      </w:del>
      <w:ins w:id="350" w:author="Chris Chamberlain" w:date="2013-04-17T19:34:00Z">
        <w:r w:rsidR="00496376">
          <w:t xml:space="preserve">the first </w:t>
        </w:r>
      </w:ins>
      <w:del w:id="351" w:author="Chris Chamberlain" w:date="2013-04-17T19:34:00Z">
        <w:r w:rsidDel="00496376">
          <w:delText xml:space="preserve">focussing </w:delText>
        </w:r>
      </w:del>
      <w:ins w:id="352" w:author="Chris Chamberlain" w:date="2013-04-17T19:34:00Z">
        <w:r w:rsidR="00496376">
          <w:t xml:space="preserve">focuses </w:t>
        </w:r>
      </w:ins>
      <w:r>
        <w:t xml:space="preserve">on modelling addiction and cessation as functions, </w:t>
      </w:r>
      <w:del w:id="353" w:author="Chris Chamberlain" w:date="2013-04-17T19:34:00Z">
        <w:r w:rsidDel="00496376">
          <w:delText xml:space="preserve">another </w:delText>
        </w:r>
      </w:del>
      <w:ins w:id="354" w:author="Chris Chamberlain" w:date="2013-04-17T19:34:00Z">
        <w:r w:rsidR="00496376">
          <w:t xml:space="preserve">the second </w:t>
        </w:r>
      </w:ins>
      <w:del w:id="355" w:author="Chris Chamberlain" w:date="2013-04-17T19:34:00Z">
        <w:r w:rsidDel="00496376">
          <w:delText xml:space="preserve">considering </w:delText>
        </w:r>
      </w:del>
      <w:ins w:id="356" w:author="Chris Chamberlain" w:date="2013-04-17T19:34:00Z">
        <w:r w:rsidR="00496376">
          <w:t xml:space="preserve">considers </w:t>
        </w:r>
      </w:ins>
      <w:r>
        <w:t>influence</w:t>
      </w:r>
      <w:ins w:id="357" w:author="Chris Chamberlain" w:date="2013-04-17T19:34:00Z">
        <w:r w:rsidR="00496376">
          <w:t>,</w:t>
        </w:r>
      </w:ins>
      <w:r>
        <w:t xml:space="preserve"> and the </w:t>
      </w:r>
      <w:del w:id="358" w:author="Chris Chamberlain" w:date="2013-04-17T19:34:00Z">
        <w:r w:rsidDel="00496376">
          <w:delText xml:space="preserve">final one </w:delText>
        </w:r>
      </w:del>
      <w:ins w:id="359" w:author="Chris Chamberlain" w:date="2013-04-17T19:34:00Z">
        <w:r w:rsidR="00496376">
          <w:t xml:space="preserve">third </w:t>
        </w:r>
      </w:ins>
      <w:ins w:id="360" w:author="Chris Chamberlain" w:date="2013-04-17T19:35:00Z">
        <w:r w:rsidR="00496376">
          <w:t>deals with</w:t>
        </w:r>
      </w:ins>
      <w:del w:id="361" w:author="Chris Chamberlain" w:date="2013-04-17T19:34:00Z">
        <w:r w:rsidDel="00496376">
          <w:delText xml:space="preserve">looking </w:delText>
        </w:r>
      </w:del>
      <w:del w:id="362" w:author="Chris Chamberlain" w:date="2013-04-17T19:35:00Z">
        <w:r w:rsidDel="00496376">
          <w:delText>at</w:delText>
        </w:r>
      </w:del>
      <w:r>
        <w:t xml:space="preserve"> generating realistic networks. </w:t>
      </w:r>
      <w:commentRangeStart w:id="363"/>
      <w:del w:id="364" w:author="Matt" w:date="2013-04-21T11:13:00Z">
        <w:r w:rsidDel="00726937">
          <w:delText xml:space="preserve">Whilst going into much greater detail that </w:delText>
        </w:r>
      </w:del>
      <w:ins w:id="365" w:author="Chris Chamberlain" w:date="2013-04-17T19:35:00Z">
        <w:del w:id="366" w:author="Matt" w:date="2013-04-21T11:13:00Z">
          <w:r w:rsidR="00496376" w:rsidDel="00726937">
            <w:delText xml:space="preserve">than </w:delText>
          </w:r>
        </w:del>
      </w:ins>
      <w:del w:id="367" w:author="Matt" w:date="2013-04-21T11:13:00Z">
        <w:r w:rsidDel="00726937">
          <w:delText>this project intends</w:delText>
        </w:r>
      </w:del>
      <w:ins w:id="368" w:author="Chris Chamberlain" w:date="2013-04-17T19:35:00Z">
        <w:del w:id="369" w:author="Matt" w:date="2013-04-21T11:13:00Z">
          <w:r w:rsidR="00496376" w:rsidDel="00726937">
            <w:delText xml:space="preserve"> to</w:delText>
          </w:r>
        </w:del>
      </w:ins>
      <w:ins w:id="370" w:author="Matt" w:date="2013-04-21T11:13:00Z">
        <w:r w:rsidR="00726937">
          <w:t>An extremely detailed solution is proposed in general</w:t>
        </w:r>
      </w:ins>
      <w:del w:id="371" w:author="Matt" w:date="2013-04-21T11:14:00Z">
        <w:r w:rsidDel="00726937">
          <w:delText xml:space="preserve">, it is useful to note that a </w:delText>
        </w:r>
      </w:del>
      <w:ins w:id="372" w:author="Matt" w:date="2013-04-21T11:14:00Z">
        <w:r w:rsidR="00726937">
          <w:t xml:space="preserve">, where a </w:t>
        </w:r>
      </w:ins>
      <w:r>
        <w:t xml:space="preserve">probability based approach </w:t>
      </w:r>
      <w:commentRangeStart w:id="373"/>
      <w:del w:id="374" w:author="Matt" w:date="2013-04-21T01:04:00Z">
        <w:r w:rsidDel="001C669F">
          <w:delText xml:space="preserve">is </w:delText>
        </w:r>
      </w:del>
      <w:commentRangeEnd w:id="373"/>
      <w:ins w:id="375" w:author="Matt" w:date="2013-04-21T01:04:00Z">
        <w:r w:rsidR="001C669F">
          <w:t xml:space="preserve">was </w:t>
        </w:r>
      </w:ins>
      <w:r w:rsidR="00496376">
        <w:rPr>
          <w:rStyle w:val="CommentReference"/>
        </w:rPr>
        <w:commentReference w:id="373"/>
      </w:r>
      <w:r>
        <w:t xml:space="preserve">used within the </w:t>
      </w:r>
      <w:del w:id="376" w:author="Matt" w:date="2013-04-21T11:14:00Z">
        <w:r w:rsidDel="00726937">
          <w:delText>modelling within which</w:delText>
        </w:r>
      </w:del>
      <w:ins w:id="377" w:author="Matt" w:date="2013-04-21T11:14:00Z">
        <w:r w:rsidR="00726937">
          <w:t xml:space="preserve">model to represent </w:t>
        </w:r>
      </w:ins>
      <w:del w:id="378" w:author="Matt" w:date="2013-04-21T11:14:00Z">
        <w:r w:rsidDel="00726937">
          <w:delText xml:space="preserve"> many d</w:delText>
        </w:r>
      </w:del>
      <w:ins w:id="379" w:author="Matt" w:date="2013-04-21T11:14:00Z">
        <w:r w:rsidR="00726937">
          <w:t>di</w:t>
        </w:r>
      </w:ins>
      <w:del w:id="380" w:author="Matt" w:date="2013-04-21T11:14:00Z">
        <w:r w:rsidDel="00726937">
          <w:delText>i</w:delText>
        </w:r>
      </w:del>
      <w:r>
        <w:t xml:space="preserve">fferent aspects of human behaviours and character </w:t>
      </w:r>
      <w:del w:id="381" w:author="Matt" w:date="2013-04-21T11:14:00Z">
        <w:r w:rsidDel="00726937">
          <w:delText>are factored in</w:delText>
        </w:r>
        <w:commentRangeEnd w:id="363"/>
        <w:r w:rsidR="00496376" w:rsidDel="00726937">
          <w:rPr>
            <w:rStyle w:val="CommentReference"/>
          </w:rPr>
          <w:commentReference w:id="363"/>
        </w:r>
      </w:del>
      <w:r>
        <w:t>[</w:t>
      </w:r>
      <w:r>
        <w:rPr>
          <w:b/>
          <w:bCs/>
        </w:rPr>
        <w:t>ref pap1</w:t>
      </w:r>
      <w:r>
        <w:t>].</w:t>
      </w:r>
      <w:ins w:id="382" w:author="Matt" w:date="2013-04-21T11:14:00Z">
        <w:r w:rsidR="00726937">
          <w:t xml:space="preserve"> This means that mathemati</w:t>
        </w:r>
        <w:r w:rsidR="005E018E">
          <w:t xml:space="preserve">cal functions can be defined to produce these </w:t>
        </w:r>
      </w:ins>
      <w:ins w:id="383" w:author="Matt" w:date="2013-04-21T11:58:00Z">
        <w:r w:rsidR="005E018E">
          <w:t>probabilistic</w:t>
        </w:r>
      </w:ins>
      <w:ins w:id="384" w:author="Matt" w:date="2013-04-21T11:14:00Z">
        <w:r w:rsidR="005E018E">
          <w:t xml:space="preserve"> </w:t>
        </w:r>
      </w:ins>
      <w:ins w:id="385" w:author="Matt" w:date="2013-04-21T11:58:00Z">
        <w:r w:rsidR="005E018E">
          <w:t>representations.</w:t>
        </w:r>
      </w:ins>
      <w:del w:id="386" w:author="Matt" w:date="2013-04-21T11:58:00Z">
        <w:r w:rsidDel="005E018E">
          <w:delText xml:space="preserve"> </w:delText>
        </w:r>
      </w:del>
      <w:ins w:id="387" w:author="Matt" w:date="2013-04-21T11:58:00Z">
        <w:r w:rsidR="005E018E">
          <w:t xml:space="preserve"> </w:t>
        </w:r>
      </w:ins>
      <w:del w:id="388" w:author="Matt" w:date="2013-04-21T11:58:00Z">
        <w:r w:rsidDel="005E018E">
          <w:delText>When it comes to</w:delText>
        </w:r>
      </w:del>
      <w:ins w:id="389" w:author="Matt" w:date="2013-04-21T11:58:00Z">
        <w:r w:rsidR="005E018E">
          <w:t>In terms of</w:t>
        </w:r>
      </w:ins>
      <w:r>
        <w:t xml:space="preserve"> influence research, it was found that target</w:t>
      </w:r>
      <w:ins w:id="390" w:author="Matt" w:date="2013-04-21T11:59:00Z">
        <w:r w:rsidR="005E018E">
          <w:t>ing</w:t>
        </w:r>
      </w:ins>
      <w:del w:id="391" w:author="Matt" w:date="2013-04-21T11:59:00Z">
        <w:r w:rsidDel="005E018E">
          <w:delText>ed</w:delText>
        </w:r>
      </w:del>
      <w:r>
        <w:t xml:space="preserve"> audiences and indirect influence </w:t>
      </w:r>
      <w:ins w:id="392" w:author="Matt" w:date="2013-04-21T11:59:00Z">
        <w:r w:rsidR="005E018E">
          <w:t xml:space="preserve">applied to individuals </w:t>
        </w:r>
      </w:ins>
      <w:r>
        <w:t xml:space="preserve">can be </w:t>
      </w:r>
      <w:del w:id="393" w:author="Chris Chamberlain" w:date="2013-04-17T19:36:00Z">
        <w:r w:rsidDel="00496376">
          <w:delText xml:space="preserve">the </w:delText>
        </w:r>
      </w:del>
      <w:r>
        <w:t>very effective when attempting to change</w:t>
      </w:r>
      <w:ins w:id="394" w:author="Matt" w:date="2013-04-21T11:59:00Z">
        <w:r w:rsidR="005E018E">
          <w:t xml:space="preserve"> behaviours</w:t>
        </w:r>
      </w:ins>
      <w:r>
        <w:t xml:space="preserve"> </w:t>
      </w:r>
      <w:del w:id="395" w:author="Matt" w:date="2013-04-21T12:50:00Z">
        <w:r w:rsidDel="003F443E">
          <w:delText>behaviours, but this was also</w:delText>
        </w:r>
      </w:del>
      <w:ins w:id="396" w:author="Chris Chamberlain" w:date="2013-04-17T19:36:00Z">
        <w:del w:id="397" w:author="Matt" w:date="2013-04-21T12:50:00Z">
          <w:r w:rsidR="00496376" w:rsidDel="003F443E">
            <w:delText xml:space="preserve"> </w:delText>
          </w:r>
          <w:commentRangeStart w:id="398"/>
          <w:r w:rsidR="00496376" w:rsidDel="003F443E">
            <w:delText>found to be</w:delText>
          </w:r>
        </w:del>
      </w:ins>
      <w:del w:id="399" w:author="Matt" w:date="2013-04-21T12:50:00Z">
        <w:r w:rsidDel="003F443E">
          <w:delText xml:space="preserve"> relative to how a person reacts</w:delText>
        </w:r>
        <w:commentRangeEnd w:id="398"/>
        <w:r w:rsidR="00496376" w:rsidDel="003F443E">
          <w:rPr>
            <w:rStyle w:val="CommentReference"/>
          </w:rPr>
          <w:commentReference w:id="398"/>
        </w:r>
        <w:r w:rsidDel="003F443E">
          <w:delText xml:space="preserve"> </w:delText>
        </w:r>
      </w:del>
      <w:ins w:id="400" w:author="Matt" w:date="2013-04-21T12:50:00Z">
        <w:r w:rsidR="003F443E">
          <w:t>whilst trying to ‘force the issue</w:t>
        </w:r>
      </w:ins>
      <w:ins w:id="401" w:author="Matt" w:date="2013-04-21T12:51:00Z">
        <w:r w:rsidR="003F443E">
          <w:t>’, paint the behaviour as bad or being overly explicit in the message caused a lack of receptiveness</w:t>
        </w:r>
      </w:ins>
      <w:r>
        <w:t>[</w:t>
      </w:r>
      <w:r>
        <w:rPr>
          <w:b/>
          <w:bCs/>
        </w:rPr>
        <w:t>ref pap2</w:t>
      </w:r>
      <w:r>
        <w:t>]. In general, the model uses a combination of peer pressure</w:t>
      </w:r>
      <w:ins w:id="402" w:author="Matt" w:date="2013-04-21T12:52:00Z">
        <w:r w:rsidR="003F443E">
          <w:t>, implemented in various ways,</w:t>
        </w:r>
      </w:ins>
      <w:r>
        <w:t xml:space="preserve"> and health </w:t>
      </w:r>
      <w:ins w:id="403" w:author="Matt" w:date="2013-04-21T12:52:00Z">
        <w:r w:rsidR="003F443E">
          <w:t xml:space="preserve">concern </w:t>
        </w:r>
      </w:ins>
      <w:r>
        <w:t>when it comes to influencing the decision</w:t>
      </w:r>
      <w:ins w:id="404" w:author="Matt" w:date="2013-04-21T12:51:00Z">
        <w:r w:rsidR="003F443E">
          <w:t xml:space="preserve"> of whether to cease smoking</w:t>
        </w:r>
      </w:ins>
      <w:r>
        <w:t>. [</w:t>
      </w:r>
      <w:r>
        <w:rPr>
          <w:b/>
          <w:bCs/>
        </w:rPr>
        <w:t>ref 3</w:t>
      </w:r>
      <w:r>
        <w:t>]</w:t>
      </w:r>
    </w:p>
    <w:p w14:paraId="3BF1622B" w14:textId="3DE17D16" w:rsidR="005F46B4" w:rsidDel="0031689A" w:rsidRDefault="005F46B4">
      <w:pPr>
        <w:pStyle w:val="Textbody"/>
        <w:rPr>
          <w:del w:id="405" w:author="Matt" w:date="2013-04-21T20:32:00Z"/>
        </w:rPr>
      </w:pPr>
    </w:p>
    <w:p w14:paraId="364FE7EF" w14:textId="269A618A" w:rsidR="005F46B4" w:rsidDel="0031689A" w:rsidRDefault="00B8086C">
      <w:pPr>
        <w:pStyle w:val="Textbody"/>
        <w:rPr>
          <w:del w:id="406" w:author="Matt" w:date="2013-04-21T20:32:00Z"/>
          <w:b/>
          <w:bCs/>
        </w:rPr>
      </w:pPr>
      <w:del w:id="407" w:author="Matt" w:date="2013-04-21T20:32:00Z">
        <w:r w:rsidDel="0031689A">
          <w:rPr>
            <w:b/>
            <w:bCs/>
          </w:rPr>
          <w:delText>More?</w:delText>
        </w:r>
      </w:del>
    </w:p>
    <w:p w14:paraId="32818D46" w14:textId="0B9C9F5D" w:rsidR="005F46B4" w:rsidDel="0031689A" w:rsidRDefault="005F46B4">
      <w:pPr>
        <w:pStyle w:val="Textbody"/>
        <w:rPr>
          <w:del w:id="408" w:author="Matt" w:date="2013-04-21T20:32:00Z"/>
        </w:rPr>
      </w:pPr>
    </w:p>
    <w:p w14:paraId="2F157AEA" w14:textId="77777777" w:rsidR="005F46B4" w:rsidRDefault="00B8086C">
      <w:pPr>
        <w:pStyle w:val="Heading2"/>
      </w:pPr>
      <w:r>
        <w:t>Summary</w:t>
      </w:r>
    </w:p>
    <w:p w14:paraId="66193D98" w14:textId="77777777" w:rsidR="005F46B4" w:rsidRDefault="005F46B4">
      <w:pPr>
        <w:pStyle w:val="Textbody"/>
      </w:pPr>
    </w:p>
    <w:p w14:paraId="715CE135" w14:textId="77777777" w:rsidR="005F46B4" w:rsidRDefault="00B8086C">
      <w:pPr>
        <w:pStyle w:val="Textbody"/>
      </w:pPr>
      <w:r>
        <w:t xml:space="preserve">In general, whilst there are </w:t>
      </w:r>
      <w:del w:id="409" w:author="Chris Chamberlain" w:date="2013-04-17T19:39:00Z">
        <w:r w:rsidDel="00496376">
          <w:delText>not a lot of</w:delText>
        </w:r>
      </w:del>
      <w:ins w:id="410" w:author="Chris Chamberlain" w:date="2013-04-17T19:39:00Z">
        <w:r w:rsidR="00496376">
          <w:t>few</w:t>
        </w:r>
      </w:ins>
      <w:r>
        <w:t xml:space="preserve"> </w:t>
      </w:r>
      <w:ins w:id="411" w:author="Chris Chamberlain" w:date="2013-04-17T19:39:00Z">
        <w:r w:rsidR="00496376">
          <w:t>similar projects</w:t>
        </w:r>
      </w:ins>
      <w:del w:id="412" w:author="Chris Chamberlain" w:date="2013-04-17T19:39:00Z">
        <w:r w:rsidDel="00496376">
          <w:delText>projects similar to this one</w:delText>
        </w:r>
      </w:del>
      <w:r>
        <w:t xml:space="preserve">, if the fields are separated into social networks, agent based modelling and smoking cessation, a solid </w:t>
      </w:r>
      <w:del w:id="413" w:author="Chris Chamberlain" w:date="2013-04-17T19:40:00Z">
        <w:r w:rsidDel="00496376">
          <w:delText xml:space="preserve">base </w:delText>
        </w:r>
      </w:del>
      <w:ins w:id="414" w:author="Chris Chamberlain" w:date="2013-04-17T19:40:00Z">
        <w:r w:rsidR="00496376">
          <w:t xml:space="preserve">foundation </w:t>
        </w:r>
      </w:ins>
      <w:r>
        <w:t xml:space="preserve">can be </w:t>
      </w:r>
      <w:del w:id="415" w:author="Chris Chamberlain" w:date="2013-04-17T19:39:00Z">
        <w:r w:rsidDel="00496376">
          <w:delText>built</w:delText>
        </w:r>
      </w:del>
      <w:ins w:id="416" w:author="Chris Chamberlain" w:date="2013-04-17T19:39:00Z">
        <w:r w:rsidR="00496376">
          <w:t>constructed, upon which this research may be built</w:t>
        </w:r>
      </w:ins>
      <w:r>
        <w:t xml:space="preserve">. Although the approach </w:t>
      </w:r>
      <w:del w:id="417" w:author="Chris Chamberlain" w:date="2013-04-17T19:40:00Z">
        <w:r w:rsidDel="00496376">
          <w:delText xml:space="preserve">is </w:delText>
        </w:r>
      </w:del>
      <w:ins w:id="418" w:author="Chris Chamberlain" w:date="2013-04-17T19:40:00Z">
        <w:r w:rsidR="00496376">
          <w:t xml:space="preserve">will be </w:t>
        </w:r>
      </w:ins>
      <w:r>
        <w:t xml:space="preserve">detailed in full in the next section, this research indicates </w:t>
      </w:r>
      <w:ins w:id="419" w:author="Chris Chamberlain" w:date="2013-04-17T19:40:00Z">
        <w:r w:rsidR="00496376">
          <w:t xml:space="preserve">that </w:t>
        </w:r>
      </w:ins>
      <w:r>
        <w:t>a graph based representation of a social network, using humans as nodes within an agent based simulation</w:t>
      </w:r>
      <w:ins w:id="420" w:author="Chris Chamberlain" w:date="2013-04-17T19:40:00Z">
        <w:r w:rsidR="00496376">
          <w:t>,</w:t>
        </w:r>
      </w:ins>
      <w:r>
        <w:t xml:space="preserve"> offers a common</w:t>
      </w:r>
      <w:ins w:id="421" w:author="Chris Chamberlain" w:date="2013-04-17T19:40:00Z">
        <w:r w:rsidR="00496376">
          <w:t xml:space="preserve"> and fruitful</w:t>
        </w:r>
      </w:ins>
      <w:r>
        <w:t xml:space="preserve"> way to address this problem.</w:t>
      </w:r>
    </w:p>
    <w:sectPr w:rsidR="005F46B4">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Chris Chamberlain" w:date="2013-04-17T18:34:00Z" w:initials="CC">
    <w:p w14:paraId="0E99318E" w14:textId="77777777" w:rsidR="0051434E" w:rsidRDefault="0051434E">
      <w:pPr>
        <w:pStyle w:val="CommentText"/>
      </w:pPr>
      <w:r>
        <w:rPr>
          <w:rStyle w:val="CommentReference"/>
        </w:rPr>
        <w:annotationRef/>
      </w:r>
      <w:r>
        <w:t>Come back to this line, something doesn’t quite flow and it’s the opener so it has to.</w:t>
      </w:r>
    </w:p>
  </w:comment>
  <w:comment w:id="35" w:author="Chris Chamberlain" w:date="2013-04-17T18:37:00Z" w:initials="CC">
    <w:p w14:paraId="260ECBCF" w14:textId="77777777" w:rsidR="0051434E" w:rsidRDefault="0051434E">
      <w:pPr>
        <w:pStyle w:val="CommentText"/>
      </w:pPr>
      <w:r>
        <w:rPr>
          <w:rStyle w:val="CommentReference"/>
        </w:rPr>
        <w:annotationRef/>
      </w:r>
      <w:r>
        <w:t>I assume this refers to earlier in the project? If not, the permanence of networks hasn’t been discussed up until this point</w:t>
      </w:r>
    </w:p>
  </w:comment>
  <w:comment w:id="54" w:author="Chris Chamberlain" w:date="2013-04-17T18:47:00Z" w:initials="CC">
    <w:p w14:paraId="20AD9905" w14:textId="77777777" w:rsidR="0051434E" w:rsidRDefault="0051434E">
      <w:pPr>
        <w:pStyle w:val="CommentText"/>
      </w:pPr>
      <w:r>
        <w:rPr>
          <w:rStyle w:val="CommentReference"/>
        </w:rPr>
        <w:annotationRef/>
      </w:r>
      <w:r>
        <w:t>Not mega keen bean on the use of ‘to them’ here, perhaps shift around the sentence a bit if you agree.</w:t>
      </w:r>
    </w:p>
  </w:comment>
  <w:comment w:id="55" w:author="Chris Chamberlain" w:date="2013-04-17T18:45:00Z" w:initials="CC">
    <w:p w14:paraId="3ED41FF8" w14:textId="77777777" w:rsidR="0051434E" w:rsidRDefault="0051434E">
      <w:pPr>
        <w:pStyle w:val="CommentText"/>
      </w:pPr>
      <w:r>
        <w:rPr>
          <w:rStyle w:val="CommentReference"/>
        </w:rPr>
        <w:annotationRef/>
      </w:r>
      <w:r>
        <w:t>Is this a technical term to do with agent-based models? If not, the sentence is short and adds little</w:t>
      </w:r>
    </w:p>
  </w:comment>
  <w:comment w:id="62" w:author="Chris Chamberlain" w:date="2013-04-17T18:48:00Z" w:initials="CC">
    <w:p w14:paraId="6ADB4E0C" w14:textId="77777777" w:rsidR="0051434E" w:rsidRDefault="0051434E">
      <w:pPr>
        <w:pStyle w:val="CommentText"/>
      </w:pPr>
      <w:r>
        <w:rPr>
          <w:rStyle w:val="CommentReference"/>
        </w:rPr>
        <w:annotationRef/>
      </w:r>
      <w:r>
        <w:t xml:space="preserve">You underpin an idea </w:t>
      </w:r>
      <w:r w:rsidRPr="0046663B">
        <w:rPr>
          <w:i/>
        </w:rPr>
        <w:t>with</w:t>
      </w:r>
      <w:r>
        <w:t xml:space="preserve"> evidence, you don’t really underpin something </w:t>
      </w:r>
      <w:r w:rsidRPr="0046663B">
        <w:rPr>
          <w:i/>
        </w:rPr>
        <w:t>to</w:t>
      </w:r>
      <w:r>
        <w:t xml:space="preserve"> something else</w:t>
      </w:r>
    </w:p>
  </w:comment>
  <w:comment w:id="87" w:author="Chris Chamberlain" w:date="2013-04-17T18:52:00Z" w:initials="CC">
    <w:p w14:paraId="7A4E2435" w14:textId="77777777" w:rsidR="0051434E" w:rsidRDefault="0051434E">
      <w:pPr>
        <w:pStyle w:val="CommentText"/>
      </w:pPr>
      <w:r>
        <w:rPr>
          <w:rStyle w:val="CommentReference"/>
        </w:rPr>
        <w:annotationRef/>
      </w:r>
      <w:r>
        <w:t>Not sure if this is what you wanted but there’s definitely a word missing, just to bring to your attention</w:t>
      </w:r>
    </w:p>
  </w:comment>
  <w:comment w:id="88" w:author="Matt" w:date="2013-04-20T20:33:00Z" w:initials="M">
    <w:p w14:paraId="7C966C8D" w14:textId="31CF552F" w:rsidR="0051434E" w:rsidRDefault="0051434E">
      <w:pPr>
        <w:pStyle w:val="CommentText"/>
      </w:pPr>
      <w:r>
        <w:rPr>
          <w:rStyle w:val="CommentReference"/>
        </w:rPr>
        <w:annotationRef/>
      </w:r>
    </w:p>
  </w:comment>
  <w:comment w:id="90" w:author="Chris Chamberlain" w:date="2013-04-17T18:53:00Z" w:initials="CC">
    <w:p w14:paraId="22CFFD37" w14:textId="77777777" w:rsidR="0051434E" w:rsidRDefault="0051434E">
      <w:pPr>
        <w:pStyle w:val="CommentText"/>
      </w:pPr>
      <w:r>
        <w:rPr>
          <w:rStyle w:val="CommentReference"/>
        </w:rPr>
        <w:annotationRef/>
      </w:r>
      <w:r>
        <w:t>Italicise/speech-marks if it’s not a “real” dictionary word, I’d say</w:t>
      </w:r>
    </w:p>
  </w:comment>
  <w:comment w:id="99" w:author="Chris Chamberlain" w:date="2013-04-17T18:55:00Z" w:initials="CC">
    <w:p w14:paraId="2031F97B" w14:textId="77777777" w:rsidR="0051434E" w:rsidRDefault="0051434E">
      <w:pPr>
        <w:pStyle w:val="CommentText"/>
      </w:pPr>
      <w:r>
        <w:rPr>
          <w:rStyle w:val="CommentReference"/>
        </w:rPr>
        <w:annotationRef/>
      </w:r>
      <w:r>
        <w:t>Bit informal, not sure of a perfect replacement but something like ‘</w:t>
      </w:r>
      <w:r>
        <w:rPr>
          <w:sz w:val="22"/>
          <w:szCs w:val="22"/>
        </w:rPr>
        <w:t xml:space="preserve">A key example of this is </w:t>
      </w:r>
      <w:r>
        <w:rPr>
          <w:i/>
          <w:iCs/>
          <w:sz w:val="22"/>
          <w:szCs w:val="22"/>
        </w:rPr>
        <w:t>homophily</w:t>
      </w:r>
      <w:r>
        <w:rPr>
          <w:sz w:val="22"/>
          <w:szCs w:val="22"/>
        </w:rPr>
        <w:t xml:space="preserve">, which refers to groups of friends that are similar.’ </w:t>
      </w:r>
      <w:r>
        <w:t xml:space="preserve">Not great, I know, but you’ll know a better way of phrasing it I’m sure. </w:t>
      </w:r>
    </w:p>
  </w:comment>
  <w:comment w:id="120" w:author="Chris Chamberlain" w:date="2013-04-17T18:59:00Z" w:initials="CC">
    <w:p w14:paraId="383C96A3" w14:textId="77777777" w:rsidR="0051434E" w:rsidRDefault="0051434E">
      <w:pPr>
        <w:pStyle w:val="CommentText"/>
      </w:pPr>
      <w:r>
        <w:rPr>
          <w:rStyle w:val="CommentReference"/>
        </w:rPr>
        <w:annotationRef/>
      </w:r>
      <w:r>
        <w:t>Choose to become friends with them? Seems like clarity’s missing</w:t>
      </w:r>
    </w:p>
  </w:comment>
  <w:comment w:id="156" w:author="Chris Chamberlain" w:date="2013-04-17T19:07:00Z" w:initials="CC">
    <w:p w14:paraId="076BB27A" w14:textId="77777777" w:rsidR="0051434E" w:rsidRDefault="0051434E">
      <w:pPr>
        <w:pStyle w:val="CommentText"/>
      </w:pPr>
      <w:r>
        <w:rPr>
          <w:rStyle w:val="CommentReference"/>
        </w:rPr>
        <w:annotationRef/>
      </w:r>
      <w:r>
        <w:t>Considering you defined what a node was, and what an edge was, perhaps consider defining what the degree of a node is. Basic, but would be consistent with your ‘building from the beginning’ approach which has worked so far.</w:t>
      </w:r>
    </w:p>
  </w:comment>
  <w:comment w:id="153" w:author="Chris Chamberlain" w:date="2013-04-17T19:14:00Z" w:initials="CC">
    <w:p w14:paraId="49AA9BD5" w14:textId="77777777" w:rsidR="0051434E" w:rsidRDefault="0051434E">
      <w:pPr>
        <w:pStyle w:val="CommentText"/>
      </w:pPr>
      <w:r>
        <w:rPr>
          <w:rStyle w:val="CommentReference"/>
        </w:rPr>
        <w:annotationRef/>
      </w:r>
      <w:r>
        <w:t>Come back to, phrasing needs to be changed</w:t>
      </w:r>
    </w:p>
  </w:comment>
  <w:comment w:id="180" w:author="Chris Chamberlain" w:date="2013-04-17T19:15:00Z" w:initials="CC">
    <w:p w14:paraId="312905FC" w14:textId="77777777" w:rsidR="0051434E" w:rsidRDefault="0051434E">
      <w:pPr>
        <w:pStyle w:val="CommentText"/>
      </w:pPr>
      <w:r>
        <w:rPr>
          <w:rStyle w:val="CommentReference"/>
        </w:rPr>
        <w:annotationRef/>
      </w:r>
      <w:r>
        <w:t>Should this be italicised? Just to check</w:t>
      </w:r>
    </w:p>
  </w:comment>
  <w:comment w:id="196" w:author="Chris Chamberlain" w:date="2013-04-17T19:17:00Z" w:initials="CC">
    <w:p w14:paraId="0DD75297" w14:textId="77777777" w:rsidR="0051434E" w:rsidRDefault="0051434E">
      <w:pPr>
        <w:pStyle w:val="CommentText"/>
      </w:pPr>
      <w:r>
        <w:rPr>
          <w:rStyle w:val="CommentReference"/>
        </w:rPr>
        <w:annotationRef/>
      </w:r>
      <w:r>
        <w:t>Sentence not finished. ‘…a simulation may be extracted?’</w:t>
      </w:r>
    </w:p>
  </w:comment>
  <w:comment w:id="200" w:author="Chris Chamberlain" w:date="2013-04-17T19:18:00Z" w:initials="CC">
    <w:p w14:paraId="18882D9F" w14:textId="77777777" w:rsidR="0051434E" w:rsidRDefault="0051434E">
      <w:pPr>
        <w:pStyle w:val="CommentText"/>
      </w:pPr>
      <w:r>
        <w:rPr>
          <w:rStyle w:val="CommentReference"/>
        </w:rPr>
        <w:annotationRef/>
      </w:r>
      <w:r>
        <w:t>Is the reference for these stats the NHS 14? I wasn’t sure whether the next reference also applied to this, so potential room for clarification here</w:t>
      </w:r>
    </w:p>
  </w:comment>
  <w:comment w:id="209" w:author="Chris Chamberlain" w:date="2013-04-17T19:19:00Z" w:initials="CC">
    <w:p w14:paraId="3B4ADA2B" w14:textId="77777777" w:rsidR="0051434E" w:rsidRDefault="0051434E">
      <w:pPr>
        <w:pStyle w:val="CommentText"/>
      </w:pPr>
      <w:r>
        <w:rPr>
          <w:rStyle w:val="CommentReference"/>
        </w:rPr>
        <w:annotationRef/>
      </w:r>
      <w:r>
        <w:t>Is there a lower limit on this? Just kinda suggests everybody in the world who isn’t a heavy smoker is a light smoker</w:t>
      </w:r>
    </w:p>
  </w:comment>
  <w:comment w:id="220" w:author="Chris Chamberlain" w:date="2013-04-17T19:22:00Z" w:initials="CC">
    <w:p w14:paraId="41A0804F" w14:textId="77777777" w:rsidR="0051434E" w:rsidRDefault="0051434E">
      <w:pPr>
        <w:pStyle w:val="CommentText"/>
      </w:pPr>
      <w:r>
        <w:rPr>
          <w:rStyle w:val="CommentReference"/>
        </w:rPr>
        <w:annotationRef/>
      </w:r>
      <w:r>
        <w:t>Source for this?</w:t>
      </w:r>
    </w:p>
  </w:comment>
  <w:comment w:id="276" w:author="Chris Chamberlain" w:date="2013-04-17T19:27:00Z" w:initials="CC">
    <w:p w14:paraId="456724A0" w14:textId="77777777" w:rsidR="0051434E" w:rsidRDefault="0051434E">
      <w:pPr>
        <w:pStyle w:val="CommentText"/>
      </w:pPr>
      <w:r>
        <w:rPr>
          <w:rStyle w:val="CommentReference"/>
        </w:rPr>
        <w:annotationRef/>
      </w:r>
      <w:r>
        <w:t>I don’t quite fully understand what you’re meaning here, so don’t want to change it for you.</w:t>
      </w:r>
    </w:p>
  </w:comment>
  <w:comment w:id="287" w:author="Chris Chamberlain" w:date="2013-04-17T19:28:00Z" w:initials="CC">
    <w:p w14:paraId="20F4E45F" w14:textId="77777777" w:rsidR="0051434E" w:rsidRDefault="0051434E">
      <w:pPr>
        <w:pStyle w:val="CommentText"/>
      </w:pPr>
      <w:r>
        <w:rPr>
          <w:rStyle w:val="CommentReference"/>
        </w:rPr>
        <w:annotationRef/>
      </w:r>
      <w:r>
        <w:t>Due to surveys being infrequent, or by not telling us how people travel (as it wasn’t asked) and so not really helpful for the issue of spreading viruses? Could do with a little explanation, maybe</w:t>
      </w:r>
    </w:p>
  </w:comment>
  <w:comment w:id="308" w:author="Chris Chamberlain" w:date="2013-04-17T19:29:00Z" w:initials="CC">
    <w:p w14:paraId="6DE9C69C" w14:textId="77777777" w:rsidR="0051434E" w:rsidRDefault="0051434E">
      <w:pPr>
        <w:pStyle w:val="CommentText"/>
      </w:pPr>
      <w:r>
        <w:rPr>
          <w:rStyle w:val="CommentReference"/>
        </w:rPr>
        <w:annotationRef/>
      </w:r>
      <w:r>
        <w:t>What two approaches? I first thought ABM and something else but the following sentence, makes that not the case, so I’m still not sure. The use cases(viruses, emergency services) aren’t approaches surely?</w:t>
      </w:r>
    </w:p>
  </w:comment>
  <w:comment w:id="336" w:author="Chris Chamberlain" w:date="2013-04-17T19:31:00Z" w:initials="CC">
    <w:p w14:paraId="3C752E0E" w14:textId="77777777" w:rsidR="0051434E" w:rsidRDefault="0051434E">
      <w:pPr>
        <w:pStyle w:val="CommentText"/>
      </w:pPr>
      <w:r>
        <w:rPr>
          <w:rStyle w:val="CommentReference"/>
        </w:rPr>
        <w:annotationRef/>
      </w:r>
      <w:r>
        <w:t>Similarity to… existing and validated models?</w:t>
      </w:r>
    </w:p>
  </w:comment>
  <w:comment w:id="345" w:author="Chris Chamberlain" w:date="2013-04-17T19:33:00Z" w:initials="CC">
    <w:p w14:paraId="7674B1C3" w14:textId="77777777" w:rsidR="0051434E" w:rsidRDefault="0051434E">
      <w:pPr>
        <w:pStyle w:val="CommentText"/>
      </w:pPr>
      <w:r>
        <w:rPr>
          <w:rStyle w:val="CommentReference"/>
        </w:rPr>
        <w:annotationRef/>
      </w:r>
      <w:r>
        <w:t>In particular being a particular piece of research that takes three parts? Clarify</w:t>
      </w:r>
    </w:p>
  </w:comment>
  <w:comment w:id="373" w:author="Chris Chamberlain" w:date="2013-04-17T19:35:00Z" w:initials="CC">
    <w:p w14:paraId="75D48E82" w14:textId="77777777" w:rsidR="0051434E" w:rsidRDefault="0051434E">
      <w:pPr>
        <w:pStyle w:val="CommentText"/>
      </w:pPr>
      <w:r>
        <w:rPr>
          <w:rStyle w:val="CommentReference"/>
        </w:rPr>
        <w:annotationRef/>
      </w:r>
      <w:r>
        <w:t>Was? If this is about a study that’s already happened?</w:t>
      </w:r>
    </w:p>
  </w:comment>
  <w:comment w:id="363" w:author="Chris Chamberlain" w:date="2013-04-17T19:36:00Z" w:initials="CC">
    <w:p w14:paraId="766BF70D" w14:textId="77777777" w:rsidR="0051434E" w:rsidRDefault="0051434E">
      <w:pPr>
        <w:pStyle w:val="CommentText"/>
      </w:pPr>
      <w:r>
        <w:rPr>
          <w:rStyle w:val="CommentReference"/>
        </w:rPr>
        <w:annotationRef/>
      </w:r>
      <w:r>
        <w:t>Generally needs rearranging to be much clearer, I’m afraid</w:t>
      </w:r>
    </w:p>
  </w:comment>
  <w:comment w:id="398" w:author="Chris Chamberlain" w:date="2013-04-17T19:37:00Z" w:initials="CC">
    <w:p w14:paraId="26F1A83B" w14:textId="77777777" w:rsidR="0051434E" w:rsidRDefault="0051434E">
      <w:pPr>
        <w:pStyle w:val="CommentText"/>
      </w:pPr>
      <w:r>
        <w:rPr>
          <w:rStyle w:val="CommentReference"/>
        </w:rPr>
        <w:annotationRef/>
      </w:r>
      <w:r>
        <w:t>This seems a little obvious, so perhaps rephrase it to make it an actually interesting fact (whilst still remaining true to the reference.</w:t>
      </w:r>
    </w:p>
    <w:p w14:paraId="1FCFB8AD" w14:textId="77777777" w:rsidR="0051434E" w:rsidRDefault="0051434E">
      <w:pPr>
        <w:pStyle w:val="CommentText"/>
      </w:pPr>
    </w:p>
    <w:p w14:paraId="7EEC8522" w14:textId="77777777" w:rsidR="0051434E" w:rsidRDefault="0051434E">
      <w:pPr>
        <w:pStyle w:val="CommentText"/>
      </w:pPr>
      <w:r>
        <w:t>‘Previous research on influence has found that targeted audiences and indirect influence can both be very effective when attempting to change behaviours, however this is still entirely at the mercy of a person’s predisposition to react positively’ or something.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9318E" w15:done="0"/>
  <w15:commentEx w15:paraId="260ECBCF" w15:done="0"/>
  <w15:commentEx w15:paraId="20AD9905" w15:done="0"/>
  <w15:commentEx w15:paraId="3ED41FF8" w15:done="1"/>
  <w15:commentEx w15:paraId="6ADB4E0C" w15:done="1"/>
  <w15:commentEx w15:paraId="7A4E2435" w15:done="1"/>
  <w15:commentEx w15:paraId="7C966C8D" w15:paraIdParent="7A4E2435" w15:done="1"/>
  <w15:commentEx w15:paraId="22CFFD37" w15:done="1"/>
  <w15:commentEx w15:paraId="2031F97B" w15:done="1"/>
  <w15:commentEx w15:paraId="383C96A3" w15:done="0"/>
  <w15:commentEx w15:paraId="076BB27A" w15:done="1"/>
  <w15:commentEx w15:paraId="49AA9BD5" w15:done="1"/>
  <w15:commentEx w15:paraId="312905FC" w15:done="1"/>
  <w15:commentEx w15:paraId="0DD75297" w15:done="1"/>
  <w15:commentEx w15:paraId="18882D9F" w15:done="0"/>
  <w15:commentEx w15:paraId="3B4ADA2B" w15:done="1"/>
  <w15:commentEx w15:paraId="41A0804F" w15:done="0"/>
  <w15:commentEx w15:paraId="456724A0" w15:done="1"/>
  <w15:commentEx w15:paraId="20F4E45F" w15:done="1"/>
  <w15:commentEx w15:paraId="6DE9C69C" w15:done="1"/>
  <w15:commentEx w15:paraId="3C752E0E" w15:done="1"/>
  <w15:commentEx w15:paraId="7674B1C3" w15:done="0"/>
  <w15:commentEx w15:paraId="75D48E82" w15:done="0"/>
  <w15:commentEx w15:paraId="766BF70D" w15:done="0"/>
  <w15:commentEx w15:paraId="7EEC85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6568A" w14:textId="77777777" w:rsidR="0089161C" w:rsidRDefault="0089161C">
      <w:pPr>
        <w:spacing w:after="0" w:line="240" w:lineRule="auto"/>
      </w:pPr>
      <w:r>
        <w:separator/>
      </w:r>
    </w:p>
  </w:endnote>
  <w:endnote w:type="continuationSeparator" w:id="0">
    <w:p w14:paraId="06E6A5A0" w14:textId="77777777" w:rsidR="0089161C" w:rsidRDefault="00891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8CCCF" w14:textId="77777777" w:rsidR="0089161C" w:rsidRDefault="0089161C">
      <w:pPr>
        <w:spacing w:after="0" w:line="240" w:lineRule="auto"/>
      </w:pPr>
      <w:r>
        <w:rPr>
          <w:color w:val="000000"/>
        </w:rPr>
        <w:separator/>
      </w:r>
    </w:p>
  </w:footnote>
  <w:footnote w:type="continuationSeparator" w:id="0">
    <w:p w14:paraId="26FFAAE5" w14:textId="77777777" w:rsidR="0089161C" w:rsidRDefault="00891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80B50"/>
    <w:multiLevelType w:val="multilevel"/>
    <w:tmpl w:val="374811B4"/>
    <w:styleLink w:val="WWNum1"/>
    <w:lvl w:ilvl="0">
      <w:numFmt w:val="bullet"/>
      <w:lvlText w:val="-"/>
      <w:lvlJc w:val="left"/>
      <w:pPr>
        <w:ind w:left="1080" w:hanging="360"/>
      </w:pPr>
      <w:rPr>
        <w:rFonts w:cs="Calibri"/>
      </w:r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
    <w:nsid w:val="39F81F72"/>
    <w:multiLevelType w:val="multilevel"/>
    <w:tmpl w:val="27F07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w15:presenceInfo w15:providerId="None" w15:userId="Matt"/>
  </w15:person>
  <w15:person w15:author="Chris Chamberlain">
    <w15:presenceInfo w15:providerId="Windows Live" w15:userId="349ccc90bfd83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B4"/>
    <w:rsid w:val="00027CB1"/>
    <w:rsid w:val="0009277A"/>
    <w:rsid w:val="000A2B98"/>
    <w:rsid w:val="00124DCF"/>
    <w:rsid w:val="001C669F"/>
    <w:rsid w:val="002A0A20"/>
    <w:rsid w:val="0031689A"/>
    <w:rsid w:val="00383E1E"/>
    <w:rsid w:val="003A3376"/>
    <w:rsid w:val="003F443E"/>
    <w:rsid w:val="003F7E60"/>
    <w:rsid w:val="0046663B"/>
    <w:rsid w:val="00496376"/>
    <w:rsid w:val="0051434E"/>
    <w:rsid w:val="005E018E"/>
    <w:rsid w:val="005F46B4"/>
    <w:rsid w:val="00645847"/>
    <w:rsid w:val="00726937"/>
    <w:rsid w:val="007D1703"/>
    <w:rsid w:val="0089161C"/>
    <w:rsid w:val="00901312"/>
    <w:rsid w:val="009159E3"/>
    <w:rsid w:val="00A17028"/>
    <w:rsid w:val="00AA6F49"/>
    <w:rsid w:val="00B04F12"/>
    <w:rsid w:val="00B8086C"/>
    <w:rsid w:val="00BE7693"/>
    <w:rsid w:val="00D21570"/>
    <w:rsid w:val="00D71536"/>
    <w:rsid w:val="00EB482A"/>
    <w:rsid w:val="00EC4273"/>
    <w:rsid w:val="00F61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6DC2"/>
  <w15:docId w15:val="{CB9F37CF-27E6-41C2-95E9-D82856A6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Unicode MS" w:hAnsi="Calibri" w:cs="Calibri"/>
        <w:kern w:val="3"/>
        <w:sz w:val="22"/>
        <w:szCs w:val="22"/>
        <w:lang w:val="en-GB"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Title">
    <w:name w:val="Title"/>
    <w:basedOn w:val="Standard"/>
    <w:next w:val="Subtitle"/>
    <w:pPr>
      <w:spacing w:after="0" w:line="240" w:lineRule="auto"/>
      <w:jc w:val="center"/>
    </w:pPr>
    <w:rPr>
      <w:rFonts w:ascii="Calibri Light" w:hAnsi="Calibri Light"/>
      <w:b/>
      <w:bCs/>
      <w:spacing w:val="-10"/>
      <w:sz w:val="56"/>
      <w:szCs w:val="56"/>
    </w:rPr>
  </w:style>
  <w:style w:type="paragraph" w:styleId="Subtitle">
    <w:name w:val="Subtitle"/>
    <w:basedOn w:val="Heading"/>
    <w:next w:val="Textbody"/>
    <w:pPr>
      <w:jc w:val="center"/>
    </w:pPr>
    <w:rPr>
      <w:i/>
      <w:iCs/>
    </w:rPr>
  </w:style>
  <w:style w:type="paragraph" w:styleId="ListParagraph">
    <w:name w:val="List Paragraph"/>
    <w:basedOn w:val="Standard"/>
    <w:pPr>
      <w:ind w:left="720"/>
    </w:pPr>
  </w:style>
  <w:style w:type="character" w:customStyle="1" w:styleId="Heading2Char">
    <w:name w:val="Heading 2 Char"/>
    <w:basedOn w:val="DefaultParagraphFont"/>
    <w:rPr>
      <w:rFonts w:ascii="Calibri Light" w:hAnsi="Calibri Light"/>
      <w:color w:val="2E74B5"/>
      <w:sz w:val="26"/>
      <w:szCs w:val="26"/>
    </w:r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 w:type="character" w:styleId="CommentReference">
    <w:name w:val="annotation reference"/>
    <w:basedOn w:val="DefaultParagraphFont"/>
    <w:uiPriority w:val="99"/>
    <w:semiHidden/>
    <w:unhideWhenUsed/>
    <w:rsid w:val="00D71536"/>
    <w:rPr>
      <w:sz w:val="16"/>
      <w:szCs w:val="16"/>
    </w:rPr>
  </w:style>
  <w:style w:type="paragraph" w:styleId="CommentText">
    <w:name w:val="annotation text"/>
    <w:basedOn w:val="Normal"/>
    <w:link w:val="CommentTextChar"/>
    <w:uiPriority w:val="99"/>
    <w:semiHidden/>
    <w:unhideWhenUsed/>
    <w:rsid w:val="00D71536"/>
    <w:pPr>
      <w:spacing w:line="240" w:lineRule="auto"/>
    </w:pPr>
    <w:rPr>
      <w:sz w:val="20"/>
      <w:szCs w:val="20"/>
    </w:rPr>
  </w:style>
  <w:style w:type="character" w:customStyle="1" w:styleId="CommentTextChar">
    <w:name w:val="Comment Text Char"/>
    <w:basedOn w:val="DefaultParagraphFont"/>
    <w:link w:val="CommentText"/>
    <w:uiPriority w:val="99"/>
    <w:semiHidden/>
    <w:rsid w:val="00D71536"/>
    <w:rPr>
      <w:sz w:val="20"/>
      <w:szCs w:val="20"/>
    </w:rPr>
  </w:style>
  <w:style w:type="paragraph" w:styleId="CommentSubject">
    <w:name w:val="annotation subject"/>
    <w:basedOn w:val="CommentText"/>
    <w:next w:val="CommentText"/>
    <w:link w:val="CommentSubjectChar"/>
    <w:uiPriority w:val="99"/>
    <w:semiHidden/>
    <w:unhideWhenUsed/>
    <w:rsid w:val="00D71536"/>
    <w:rPr>
      <w:b/>
      <w:bCs/>
    </w:rPr>
  </w:style>
  <w:style w:type="character" w:customStyle="1" w:styleId="CommentSubjectChar">
    <w:name w:val="Comment Subject Char"/>
    <w:basedOn w:val="CommentTextChar"/>
    <w:link w:val="CommentSubject"/>
    <w:uiPriority w:val="99"/>
    <w:semiHidden/>
    <w:rsid w:val="00D71536"/>
    <w:rPr>
      <w:b/>
      <w:bCs/>
      <w:sz w:val="20"/>
      <w:szCs w:val="20"/>
    </w:rPr>
  </w:style>
  <w:style w:type="paragraph" w:styleId="BalloonText">
    <w:name w:val="Balloon Text"/>
    <w:basedOn w:val="Normal"/>
    <w:link w:val="BalloonTextChar"/>
    <w:uiPriority w:val="99"/>
    <w:semiHidden/>
    <w:unhideWhenUsed/>
    <w:rsid w:val="00D715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5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B497C-7E95-4597-B15E-44C29AE8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6</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16</cp:revision>
  <dcterms:created xsi:type="dcterms:W3CDTF">2013-04-17T17:31:00Z</dcterms:created>
  <dcterms:modified xsi:type="dcterms:W3CDTF">2013-04-21T19:38:00Z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